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D43B" w14:textId="77777777" w:rsidR="008307F3" w:rsidRDefault="008307F3" w:rsidP="008307F3">
      <w:pPr>
        <w:rPr>
          <w:b/>
          <w:bCs/>
        </w:rPr>
      </w:pPr>
      <w:r>
        <w:rPr>
          <w:b/>
          <w:bCs/>
        </w:rPr>
        <w:t>Phase 2:</w:t>
      </w:r>
    </w:p>
    <w:p w14:paraId="17FEB4E7" w14:textId="77777777" w:rsidR="008307F3" w:rsidRDefault="008307F3" w:rsidP="008307F3">
      <w:pPr>
        <w:ind w:left="720"/>
      </w:pPr>
      <w:r>
        <w:t>Arms: Placebo v</w:t>
      </w:r>
      <w:r w:rsidR="006E0FC0">
        <w:t>s</w:t>
      </w:r>
      <w:r>
        <w:t xml:space="preserve"> CILO/FIR, </w:t>
      </w:r>
    </w:p>
    <w:p w14:paraId="216EB0C0" w14:textId="77777777" w:rsidR="008307F3" w:rsidRDefault="008307F3" w:rsidP="008307F3">
      <w:pPr>
        <w:ind w:left="720"/>
      </w:pPr>
      <w:r>
        <w:t>N:  150/arm but also run 200, 250, 300/arm</w:t>
      </w:r>
    </w:p>
    <w:p w14:paraId="2E7F7D62" w14:textId="77777777" w:rsidR="008307F3" w:rsidRDefault="008307F3" w:rsidP="008307F3">
      <w:pPr>
        <w:ind w:left="720"/>
      </w:pPr>
      <w:r>
        <w:t>Outcomes:  </w:t>
      </w:r>
    </w:p>
    <w:p w14:paraId="6BF9E4F3" w14:textId="77777777" w:rsidR="008307F3" w:rsidRDefault="008307F3" w:rsidP="008307F3">
      <w:pPr>
        <w:ind w:left="720" w:firstLine="720"/>
      </w:pPr>
      <w:r>
        <w:t>Fibrosis improvement without worsening in NASH;   </w:t>
      </w:r>
    </w:p>
    <w:p w14:paraId="6CD14200" w14:textId="77777777" w:rsidR="008307F3" w:rsidRDefault="008307F3" w:rsidP="008307F3">
      <w:pPr>
        <w:ind w:left="720" w:firstLine="720"/>
      </w:pPr>
      <w:r>
        <w:t>binary outcome measured at week 72</w:t>
      </w:r>
    </w:p>
    <w:p w14:paraId="32DDE06E" w14:textId="77777777" w:rsidR="008307F3" w:rsidRDefault="008307F3" w:rsidP="008307F3">
      <w:pPr>
        <w:ind w:left="720" w:firstLine="720"/>
      </w:pPr>
      <w:r>
        <w:t>Placebo rate: 12%</w:t>
      </w:r>
    </w:p>
    <w:p w14:paraId="04F79B21" w14:textId="7F1AE28C" w:rsidR="008307F3" w:rsidRDefault="008307F3" w:rsidP="008307F3">
      <w:pPr>
        <w:ind w:left="720" w:firstLine="720"/>
      </w:pPr>
      <w:r>
        <w:t xml:space="preserve">Placebo Adjusted Treatment </w:t>
      </w:r>
      <w:proofErr w:type="gramStart"/>
      <w:r>
        <w:t xml:space="preserve">Effect  </w:t>
      </w:r>
      <w:r w:rsidR="00C02FF7">
        <w:t>0</w:t>
      </w:r>
      <w:proofErr w:type="gramEnd"/>
      <w:r w:rsidR="00C02FF7">
        <w:t xml:space="preserve">%, </w:t>
      </w:r>
      <w:r>
        <w:t xml:space="preserve">10%, 15%, 20%, 25%, 30%  </w:t>
      </w:r>
    </w:p>
    <w:p w14:paraId="2A06F930" w14:textId="6C5F6DE6" w:rsidR="008307F3" w:rsidRDefault="008307F3" w:rsidP="008307F3">
      <w:pPr>
        <w:ind w:left="720" w:firstLine="720"/>
      </w:pPr>
      <w:r>
        <w:sym w:font="Wingdings" w:char="F0E0"/>
      </w:r>
      <w:r>
        <w:t xml:space="preserve"> Treatment Rate: </w:t>
      </w:r>
      <w:r w:rsidR="00C02FF7">
        <w:t xml:space="preserve">12%, </w:t>
      </w:r>
      <w:r>
        <w:t xml:space="preserve">22%, 27%, 32%, 37%, 42%   </w:t>
      </w:r>
    </w:p>
    <w:p w14:paraId="689262C1" w14:textId="77777777" w:rsidR="006E0FC0" w:rsidRDefault="008307F3" w:rsidP="008307F3">
      <w:r>
        <w:t xml:space="preserve">                </w:t>
      </w:r>
      <w:r w:rsidR="006E0FC0">
        <w:t>Analysis/</w:t>
      </w:r>
      <w:r>
        <w:t xml:space="preserve">Decision: Based on Go/No Go framework using </w:t>
      </w:r>
    </w:p>
    <w:p w14:paraId="2235A24B" w14:textId="77777777" w:rsidR="00583D35" w:rsidRDefault="00583D35" w:rsidP="00583D35">
      <w:pPr>
        <w:ind w:left="720" w:firstLine="720"/>
      </w:pPr>
      <w:r>
        <w:t>(LRV, TV) = (10%, 15%), (10%, 20%), (15%, 20%), (15%, 25%)</w:t>
      </w:r>
    </w:p>
    <w:p w14:paraId="5052C519" w14:textId="7445B28E" w:rsidR="008307F3" w:rsidRDefault="008307F3" w:rsidP="008307F3">
      <w:pPr>
        <w:ind w:left="720" w:firstLine="720"/>
      </w:pPr>
      <w:r>
        <w:t xml:space="preserve">Values for the CI: </w:t>
      </w:r>
      <w:r w:rsidR="002A2EAE">
        <w:t xml:space="preserve">(5%, 80%), (5%, 90%), (10%, 80%), </w:t>
      </w:r>
      <w:r>
        <w:t>(10%, 90%)</w:t>
      </w:r>
      <w:r w:rsidR="002A2EAE">
        <w:t>,</w:t>
      </w:r>
      <w:r w:rsidR="004B6BF2">
        <w:t xml:space="preserve"> </w:t>
      </w:r>
      <w:r w:rsidR="002A2EAE">
        <w:t xml:space="preserve">(20%, 80%), </w:t>
      </w:r>
      <w:r w:rsidR="004B6BF2">
        <w:t xml:space="preserve">(20%, 90%) </w:t>
      </w:r>
    </w:p>
    <w:p w14:paraId="30DFF9BB" w14:textId="77777777" w:rsidR="00197D44" w:rsidRDefault="00197D44" w:rsidP="008307F3">
      <w:pPr>
        <w:ind w:left="720" w:firstLine="720"/>
      </w:pPr>
    </w:p>
    <w:p w14:paraId="62BF6EBE" w14:textId="1B7C566C" w:rsidR="005F645A" w:rsidRDefault="005F645A" w:rsidP="00197D44">
      <w:pPr>
        <w:ind w:left="1440" w:hanging="720"/>
      </w:pPr>
      <w:r>
        <w:t>At current stage, can try both options below.</w:t>
      </w:r>
    </w:p>
    <w:p w14:paraId="36AD4F0A" w14:textId="24E1670A" w:rsidR="00F7044B" w:rsidRDefault="00F7044B" w:rsidP="00F7044B">
      <w:pPr>
        <w:ind w:left="720" w:firstLine="720"/>
      </w:pPr>
      <w:r>
        <w:t>Option 1</w:t>
      </w:r>
    </w:p>
    <w:p w14:paraId="763AC24C" w14:textId="1717C2CB" w:rsidR="00F7044B" w:rsidRDefault="00F7044B" w:rsidP="00F7044B">
      <w:pPr>
        <w:ind w:left="720" w:firstLine="720"/>
      </w:pPr>
      <w:r>
        <w:rPr>
          <w:noProof/>
        </w:rPr>
        <w:drawing>
          <wp:inline distT="0" distB="0" distL="0" distR="0" wp14:anchorId="0C4E32FB" wp14:editId="12B078D2">
            <wp:extent cx="5627753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78" cy="216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E25C" w14:textId="7A32F496" w:rsidR="00F7044B" w:rsidRDefault="00F7044B" w:rsidP="00F7044B">
      <w:r>
        <w:t xml:space="preserve">                          Option 2 - Note: </w:t>
      </w:r>
      <w:proofErr w:type="spellStart"/>
      <w:r>
        <w:t>Frewer</w:t>
      </w:r>
      <w:proofErr w:type="spellEnd"/>
      <w:r>
        <w:t xml:space="preserve"> with Consider -&gt; No Go</w:t>
      </w:r>
    </w:p>
    <w:p w14:paraId="0598A98F" w14:textId="2990CA91" w:rsidR="00F7044B" w:rsidRDefault="00F7044B" w:rsidP="00F7044B">
      <w:pPr>
        <w:ind w:left="720" w:firstLine="720"/>
      </w:pPr>
    </w:p>
    <w:p w14:paraId="7BA41ABD" w14:textId="3FB881F3" w:rsidR="00F7044B" w:rsidRDefault="00F7044B" w:rsidP="00F7044B">
      <w:r>
        <w:t xml:space="preserve">                      </w:t>
      </w:r>
      <w:r>
        <w:rPr>
          <w:noProof/>
        </w:rPr>
        <w:drawing>
          <wp:inline distT="0" distB="0" distL="0" distR="0" wp14:anchorId="50C7AAF0" wp14:editId="2035C0D4">
            <wp:extent cx="5175250" cy="19854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9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E4D2" w14:textId="4F850D98" w:rsidR="00C02FF7" w:rsidRDefault="00197D44" w:rsidP="00197D44">
      <w:pPr>
        <w:rPr>
          <w:bCs/>
          <w:iCs/>
        </w:rPr>
      </w:pPr>
      <w:r>
        <w:t xml:space="preserve">In addition to </w:t>
      </w:r>
      <w:r w:rsidR="005F645A">
        <w:t xml:space="preserve">meeting go criteria, also need to </w:t>
      </w:r>
      <w:r>
        <w:t>satisfy</w:t>
      </w:r>
      <w:r w:rsidR="005F645A">
        <w:t xml:space="preserve"> that the response rate in the active arm ≥ 20%</w:t>
      </w:r>
      <w:r w:rsidR="00C02FF7">
        <w:t xml:space="preserve"> </w:t>
      </w:r>
    </w:p>
    <w:p w14:paraId="78D48608" w14:textId="5DF7F8DB" w:rsidR="00C02FF7" w:rsidRDefault="00C02FF7" w:rsidP="006E0FC0">
      <w:pPr>
        <w:ind w:left="720" w:firstLine="720"/>
      </w:pPr>
    </w:p>
    <w:p w14:paraId="0D15A158" w14:textId="77777777" w:rsidR="006E0FC0" w:rsidRPr="006E0FC0" w:rsidRDefault="006E0FC0" w:rsidP="006E0FC0">
      <w:pPr>
        <w:ind w:left="720" w:firstLine="720"/>
      </w:pPr>
      <w:r>
        <w:t>Note: The standard analysis is Fisher exact</w:t>
      </w:r>
      <w:r w:rsidR="008307F3">
        <w:t xml:space="preserve"> </w:t>
      </w:r>
    </w:p>
    <w:p w14:paraId="11DB561C" w14:textId="77777777" w:rsidR="008307F3" w:rsidRDefault="008307F3" w:rsidP="008307F3">
      <w:pPr>
        <w:rPr>
          <w:color w:val="0070C0"/>
        </w:rPr>
      </w:pPr>
    </w:p>
    <w:p w14:paraId="1CDC23E1" w14:textId="77777777" w:rsidR="00197D44" w:rsidRDefault="00197D44" w:rsidP="008307F3"/>
    <w:p w14:paraId="2F53922C" w14:textId="77777777" w:rsidR="00197D44" w:rsidRDefault="00197D44" w:rsidP="008307F3"/>
    <w:p w14:paraId="0E605B79" w14:textId="4459425C" w:rsidR="00554A01" w:rsidRDefault="005F645A" w:rsidP="008307F3">
      <w:r>
        <w:lastRenderedPageBreak/>
        <w:t>See attached monthly accrual for the following studies:</w:t>
      </w:r>
    </w:p>
    <w:p w14:paraId="20DA5EF9" w14:textId="52980A7B" w:rsidR="005F645A" w:rsidRPr="005F645A" w:rsidRDefault="005F645A" w:rsidP="005F645A">
      <w:pPr>
        <w:pStyle w:val="ListParagraph"/>
        <w:numPr>
          <w:ilvl w:val="0"/>
          <w:numId w:val="1"/>
        </w:numPr>
        <w:rPr>
          <w:bCs/>
          <w:iCs/>
        </w:rPr>
      </w:pPr>
      <w:r w:rsidRPr="005F645A">
        <w:rPr>
          <w:bCs/>
          <w:iCs/>
        </w:rPr>
        <w:t>Ph2 - SIM 0106 and ATLAS 4378: can take average</w:t>
      </w:r>
    </w:p>
    <w:p w14:paraId="3BC79A15" w14:textId="0A2C5A49" w:rsidR="005F645A" w:rsidRPr="005F645A" w:rsidRDefault="005F645A" w:rsidP="005F645A">
      <w:pPr>
        <w:pStyle w:val="ListParagraph"/>
        <w:numPr>
          <w:ilvl w:val="0"/>
          <w:numId w:val="1"/>
        </w:numPr>
        <w:rPr>
          <w:bCs/>
          <w:iCs/>
        </w:rPr>
      </w:pPr>
      <w:r w:rsidRPr="005F645A">
        <w:rPr>
          <w:bCs/>
          <w:iCs/>
        </w:rPr>
        <w:t xml:space="preserve">Ph3 - STELLAR 1943 and 1944: can take sum as the two studies were conducted at the same time. </w:t>
      </w:r>
      <w:r>
        <w:rPr>
          <w:bCs/>
          <w:iCs/>
        </w:rPr>
        <w:t>Can also be projected to a faster accrual rate proportionally.</w:t>
      </w:r>
    </w:p>
    <w:p w14:paraId="21A1F1D9" w14:textId="77777777" w:rsidR="008307F3" w:rsidRPr="003C4BE7" w:rsidRDefault="008307F3" w:rsidP="008307F3">
      <w:pPr>
        <w:rPr>
          <w:b/>
          <w:bCs/>
          <w:iCs/>
        </w:rPr>
      </w:pPr>
      <w:r w:rsidRPr="003C4BE7">
        <w:rPr>
          <w:b/>
          <w:bCs/>
          <w:i/>
          <w:iCs/>
        </w:rPr>
        <w:t xml:space="preserve"> </w:t>
      </w:r>
    </w:p>
    <w:p w14:paraId="5CC7D0D8" w14:textId="34906F18" w:rsidR="008307F3" w:rsidRDefault="008307F3" w:rsidP="008307F3">
      <w:pPr>
        <w:rPr>
          <w:color w:val="0070C0"/>
        </w:rPr>
      </w:pPr>
    </w:p>
    <w:p w14:paraId="2402C64F" w14:textId="7697EBF3" w:rsidR="002E4A3D" w:rsidRDefault="002E4A3D" w:rsidP="008307F3">
      <w:pPr>
        <w:rPr>
          <w:color w:val="000000" w:themeColor="text1"/>
        </w:rPr>
      </w:pPr>
      <w:r>
        <w:rPr>
          <w:color w:val="000000" w:themeColor="text1"/>
        </w:rPr>
        <w:t xml:space="preserve">Expected output from phase 2 simulation: Similar output to the next graph, various sample size, decision boundaries </w:t>
      </w:r>
      <w:proofErr w:type="spellStart"/>
      <w:r>
        <w:rPr>
          <w:color w:val="000000" w:themeColor="text1"/>
        </w:rPr>
        <w:t>ect</w:t>
      </w:r>
      <w:proofErr w:type="spellEnd"/>
      <w:r>
        <w:rPr>
          <w:color w:val="000000" w:themeColor="text1"/>
        </w:rPr>
        <w:t xml:space="preserve">. </w:t>
      </w:r>
    </w:p>
    <w:p w14:paraId="3EDCEEC1" w14:textId="6C2FD907" w:rsidR="002E4A3D" w:rsidRPr="002E4A3D" w:rsidRDefault="002E4A3D" w:rsidP="008307F3">
      <w:pPr>
        <w:rPr>
          <w:color w:val="000000" w:themeColor="text1"/>
        </w:rPr>
      </w:pPr>
      <w:r w:rsidRPr="002E4A3D">
        <w:rPr>
          <w:noProof/>
          <w:color w:val="000000" w:themeColor="text1"/>
        </w:rPr>
        <w:drawing>
          <wp:inline distT="0" distB="0" distL="0" distR="0" wp14:anchorId="02A5C26E" wp14:editId="3B14950B">
            <wp:extent cx="5943600" cy="2900680"/>
            <wp:effectExtent l="0" t="0" r="0" b="0"/>
            <wp:docPr id="1" name="Content Placeholder 2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2"/>
                    <pic:cNvPicPr>
                      <a:picLocks noGrp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E574" w14:textId="77777777" w:rsidR="008307F3" w:rsidRDefault="008307F3" w:rsidP="008307F3">
      <w:pPr>
        <w:ind w:firstLine="720"/>
      </w:pPr>
    </w:p>
    <w:p w14:paraId="42A67E10" w14:textId="77777777" w:rsidR="008307F3" w:rsidRDefault="008307F3" w:rsidP="008307F3">
      <w:pPr>
        <w:rPr>
          <w:b/>
          <w:bCs/>
        </w:rPr>
      </w:pPr>
      <w:r>
        <w:rPr>
          <w:b/>
          <w:bCs/>
        </w:rPr>
        <w:t>Phase 3:</w:t>
      </w:r>
    </w:p>
    <w:p w14:paraId="083F0D73" w14:textId="77777777" w:rsidR="006E0FC0" w:rsidRDefault="006E0FC0" w:rsidP="006E0FC0">
      <w:pPr>
        <w:ind w:left="720"/>
      </w:pPr>
      <w:r>
        <w:t xml:space="preserve">Arms: Placebo vs CILO/FIR, </w:t>
      </w:r>
    </w:p>
    <w:p w14:paraId="75F39BE3" w14:textId="7CC2303E" w:rsidR="006E0FC0" w:rsidRDefault="006E0FC0" w:rsidP="006E0FC0">
      <w:pPr>
        <w:ind w:left="720"/>
      </w:pPr>
      <w:r>
        <w:t>N:  </w:t>
      </w:r>
      <w:del w:id="0" w:author="Xiaomin Lu" w:date="2020-07-16T08:52:00Z">
        <w:r w:rsidR="001B3650" w:rsidRPr="00DB3B4D" w:rsidDel="004D3952">
          <w:rPr>
            <w:highlight w:val="yellow"/>
          </w:rPr>
          <w:delText>750</w:delText>
        </w:r>
      </w:del>
      <w:ins w:id="1" w:author="Xiaomin Lu" w:date="2020-07-16T08:52:00Z">
        <w:r w:rsidR="004D3952" w:rsidRPr="00DB3B4D">
          <w:rPr>
            <w:highlight w:val="yellow"/>
          </w:rPr>
          <w:t>1250</w:t>
        </w:r>
      </w:ins>
      <w:r w:rsidR="001B3650" w:rsidRPr="00DB3B4D">
        <w:rPr>
          <w:highlight w:val="yellow"/>
        </w:rPr>
        <w:t>/arm</w:t>
      </w:r>
      <w:r w:rsidR="001B3650">
        <w:t xml:space="preserve"> </w:t>
      </w:r>
      <w:del w:id="2" w:author="Xiaomin Lu" w:date="2020-07-16T08:56:00Z">
        <w:r w:rsidR="001B3650" w:rsidDel="00DB3B4D">
          <w:delText xml:space="preserve">for subpartH </w:delText>
        </w:r>
      </w:del>
      <w:del w:id="3" w:author="Xiaomin Lu" w:date="2020-07-16T08:53:00Z">
        <w:r w:rsidDel="004D3952">
          <w:delText xml:space="preserve">Could </w:delText>
        </w:r>
        <w:r w:rsidR="001B3650" w:rsidDel="004D3952">
          <w:delText xml:space="preserve">also </w:delText>
        </w:r>
        <w:r w:rsidDel="004D3952">
          <w:delText xml:space="preserve">run </w:delText>
        </w:r>
        <w:r w:rsidR="001B3650" w:rsidDel="004D3952">
          <w:delText>1000</w:delText>
        </w:r>
        <w:r w:rsidDel="004D3952">
          <w:delText>/ arm</w:delText>
        </w:r>
      </w:del>
    </w:p>
    <w:p w14:paraId="1DB04CA0" w14:textId="77777777" w:rsidR="006E0FC0" w:rsidRDefault="006E0FC0" w:rsidP="006E0FC0">
      <w:pPr>
        <w:ind w:left="720"/>
      </w:pPr>
      <w:r>
        <w:t>Outcomes:  </w:t>
      </w:r>
    </w:p>
    <w:p w14:paraId="0F786507" w14:textId="77777777" w:rsidR="006E0FC0" w:rsidRDefault="006E0FC0" w:rsidP="006E0FC0">
      <w:pPr>
        <w:ind w:left="720" w:firstLine="720"/>
      </w:pPr>
      <w:r>
        <w:t>Fibrosis improvement without worsening in NASH;   </w:t>
      </w:r>
    </w:p>
    <w:p w14:paraId="18C87B49" w14:textId="77777777" w:rsidR="006E0FC0" w:rsidRDefault="006E0FC0" w:rsidP="006E0FC0">
      <w:pPr>
        <w:ind w:left="720" w:firstLine="720"/>
      </w:pPr>
      <w:r>
        <w:t>binary outcome measured at week 72</w:t>
      </w:r>
    </w:p>
    <w:p w14:paraId="5E2E6CC5" w14:textId="77777777" w:rsidR="006E0FC0" w:rsidRDefault="006E0FC0" w:rsidP="006E0FC0">
      <w:pPr>
        <w:ind w:left="720" w:firstLine="720"/>
      </w:pPr>
      <w:r>
        <w:t>Placebo rate: 12%</w:t>
      </w:r>
    </w:p>
    <w:p w14:paraId="360FA5D2" w14:textId="3834E020" w:rsidR="006E0FC0" w:rsidRDefault="006E0FC0" w:rsidP="006E0FC0">
      <w:pPr>
        <w:ind w:left="720" w:firstLine="720"/>
      </w:pPr>
      <w:r>
        <w:t xml:space="preserve">Placebo Adjusted Treatment </w:t>
      </w:r>
      <w:proofErr w:type="gramStart"/>
      <w:r>
        <w:t xml:space="preserve">Effect  </w:t>
      </w:r>
      <w:r w:rsidR="00C02FF7">
        <w:t>0</w:t>
      </w:r>
      <w:proofErr w:type="gramEnd"/>
      <w:r w:rsidR="00C02FF7">
        <w:t xml:space="preserve">% </w:t>
      </w:r>
      <w:r>
        <w:t xml:space="preserve">10%, 15%, 20%, 25%, 30%  </w:t>
      </w:r>
    </w:p>
    <w:p w14:paraId="1159447B" w14:textId="6D7CF222" w:rsidR="006E0FC0" w:rsidRDefault="006E0FC0" w:rsidP="006E0FC0">
      <w:pPr>
        <w:ind w:left="720" w:firstLine="720"/>
      </w:pPr>
      <w:r>
        <w:sym w:font="Wingdings" w:char="F0E0"/>
      </w:r>
      <w:r>
        <w:t xml:space="preserve"> Treatment Rate: </w:t>
      </w:r>
      <w:r w:rsidR="00C02FF7">
        <w:t xml:space="preserve">12%, </w:t>
      </w:r>
      <w:r>
        <w:t xml:space="preserve">22%, 27%, 32%, 37%, 42 </w:t>
      </w:r>
    </w:p>
    <w:p w14:paraId="28A4D856" w14:textId="77777777" w:rsidR="006E0FC0" w:rsidRDefault="006E0FC0" w:rsidP="006E0FC0">
      <w:r>
        <w:t>                Analysis/Decision</w:t>
      </w:r>
    </w:p>
    <w:p w14:paraId="570C10D1" w14:textId="54CF95A1" w:rsidR="006E0FC0" w:rsidRDefault="006E0FC0" w:rsidP="006E0FC0">
      <w:pPr>
        <w:ind w:left="720" w:firstLine="720"/>
      </w:pPr>
      <w:r>
        <w:t>The standard analysis is Fisher exact</w:t>
      </w:r>
      <w:r w:rsidR="00EB1540">
        <w:t xml:space="preserve"> run with </w:t>
      </w:r>
      <w:r w:rsidR="001B3650">
        <w:rPr>
          <w:highlight w:val="yellow"/>
        </w:rPr>
        <w:t>750/arm</w:t>
      </w:r>
      <w:r w:rsidR="001B3650">
        <w:t xml:space="preserve"> </w:t>
      </w:r>
      <w:r w:rsidR="00EB1540">
        <w:t xml:space="preserve">patients have </w:t>
      </w:r>
      <w:proofErr w:type="gramStart"/>
      <w:r w:rsidR="00EB1540">
        <w:t>72 week</w:t>
      </w:r>
      <w:proofErr w:type="gramEnd"/>
      <w:r w:rsidR="00EB1540">
        <w:t xml:space="preserve"> data</w:t>
      </w:r>
      <w:r w:rsidR="001B3650">
        <w:t xml:space="preserve"> for </w:t>
      </w:r>
      <w:proofErr w:type="spellStart"/>
      <w:r w:rsidR="001B3650">
        <w:t>subpartH</w:t>
      </w:r>
      <w:proofErr w:type="spellEnd"/>
    </w:p>
    <w:p w14:paraId="04EDF6E6" w14:textId="5EEAD906" w:rsidR="006E0FC0" w:rsidRDefault="006F595B" w:rsidP="006E0FC0">
      <w:pPr>
        <w:ind w:left="720" w:firstLine="720"/>
      </w:pPr>
      <w:r>
        <w:t>Option 1:</w:t>
      </w:r>
      <w:r w:rsidR="006E0FC0">
        <w:t xml:space="preserve"> </w:t>
      </w:r>
      <w:r w:rsidR="004B6BF2">
        <w:t xml:space="preserve">0.01 (using multiple testing procedure if this is significant then we can use 0.05 for </w:t>
      </w:r>
      <w:r>
        <w:t>Clinical outcome and if not then use 0.04 for clinical</w:t>
      </w:r>
    </w:p>
    <w:p w14:paraId="1913D33F" w14:textId="01F077D6" w:rsidR="006F595B" w:rsidRDefault="006F595B" w:rsidP="006E0FC0">
      <w:pPr>
        <w:ind w:left="720" w:firstLine="720"/>
      </w:pPr>
      <w:r>
        <w:t>Option 2: 0.0002 (using multiple testing procedure if this is significant then we can use 0.001 for Clinical outcome and if not then use 0.0008 for clinical</w:t>
      </w:r>
    </w:p>
    <w:p w14:paraId="38258848" w14:textId="77777777" w:rsidR="006E0FC0" w:rsidRDefault="006E0FC0" w:rsidP="006E0FC0">
      <w:pPr>
        <w:ind w:left="720" w:firstLine="720"/>
      </w:pPr>
      <w:r w:rsidRPr="00A46536">
        <w:rPr>
          <w:b/>
        </w:rPr>
        <w:t>Include patients from Phase 2:</w:t>
      </w:r>
      <w:r>
        <w:t xml:space="preserve"> Allow for options both with and without</w:t>
      </w:r>
    </w:p>
    <w:p w14:paraId="2DAE4F99" w14:textId="0131F49C" w:rsidR="006F595B" w:rsidRDefault="006E0FC0" w:rsidP="006E0FC0">
      <w:r>
        <w:tab/>
        <w:t>Drop out rate: 20% drop at 5 years in all arms</w:t>
      </w:r>
      <w:r w:rsidR="006F595B">
        <w:t xml:space="preserve">; use exponential distribution with 20% at 5 years.  </w:t>
      </w:r>
    </w:p>
    <w:p w14:paraId="7481AA10" w14:textId="703D365E" w:rsidR="001B3650" w:rsidRDefault="001B3650" w:rsidP="006E0FC0">
      <w:r>
        <w:tab/>
      </w:r>
      <w:r>
        <w:tab/>
        <w:t>Event or dropout &lt; 72 means treatment failure</w:t>
      </w:r>
    </w:p>
    <w:p w14:paraId="775BA5BD" w14:textId="3AED21A0" w:rsidR="001B3650" w:rsidRDefault="001B3650" w:rsidP="006E0FC0">
      <w:r>
        <w:tab/>
      </w:r>
      <w:r>
        <w:tab/>
        <w:t>May also try Event or dropout &lt; 36 means treatment failure (due to analysis window)</w:t>
      </w:r>
    </w:p>
    <w:p w14:paraId="37AFE940" w14:textId="77777777" w:rsidR="006E0FC0" w:rsidRDefault="006E0FC0" w:rsidP="006E0FC0">
      <w:pPr>
        <w:rPr>
          <w:color w:val="0070C0"/>
        </w:rPr>
      </w:pPr>
    </w:p>
    <w:p w14:paraId="02ED5822" w14:textId="208AAE0E" w:rsidR="00C02FF7" w:rsidRDefault="001B3650" w:rsidP="006F595B">
      <w:pPr>
        <w:rPr>
          <w:bCs/>
          <w:iCs/>
        </w:rPr>
      </w:pPr>
      <w:r>
        <w:rPr>
          <w:bCs/>
          <w:iCs/>
        </w:rPr>
        <w:t xml:space="preserve">See attached monthly accrual table. </w:t>
      </w:r>
      <w:bookmarkStart w:id="4" w:name="_GoBack"/>
      <w:bookmarkEnd w:id="4"/>
    </w:p>
    <w:p w14:paraId="458451C1" w14:textId="74AF77A3" w:rsidR="00C02FF7" w:rsidRDefault="00C02FF7" w:rsidP="006F595B">
      <w:pPr>
        <w:rPr>
          <w:bCs/>
          <w:iCs/>
        </w:rPr>
      </w:pPr>
      <w:r>
        <w:rPr>
          <w:bCs/>
          <w:iCs/>
        </w:rPr>
        <w:lastRenderedPageBreak/>
        <w:tab/>
        <w:t xml:space="preserve">Sample Size </w:t>
      </w:r>
      <w:proofErr w:type="spellStart"/>
      <w:r>
        <w:rPr>
          <w:bCs/>
          <w:iCs/>
        </w:rPr>
        <w:t>Reestimation</w:t>
      </w:r>
      <w:proofErr w:type="spellEnd"/>
      <w:r>
        <w:rPr>
          <w:bCs/>
          <w:iCs/>
        </w:rPr>
        <w:t xml:space="preserve">: </w:t>
      </w:r>
      <w:ins w:id="5" w:author="Xiaomin Lu" w:date="2020-07-16T08:54:00Z">
        <w:r w:rsidR="004D3952">
          <w:rPr>
            <w:bCs/>
            <w:iCs/>
          </w:rPr>
          <w:t>More sub</w:t>
        </w:r>
      </w:ins>
      <w:ins w:id="6" w:author="Xiaomin Lu" w:date="2020-07-16T08:55:00Z">
        <w:r w:rsidR="004D3952">
          <w:rPr>
            <w:bCs/>
            <w:iCs/>
          </w:rPr>
          <w:t xml:space="preserve">jects may be enrolled to ph4 depending on the clinical outcome data at end of Ph3. </w:t>
        </w:r>
      </w:ins>
      <w:r>
        <w:rPr>
          <w:bCs/>
          <w:iCs/>
        </w:rPr>
        <w:t xml:space="preserve">To be detailed out will not be considered for now. </w:t>
      </w:r>
      <w:del w:id="7" w:author="Xiaomin Lu" w:date="2020-07-16T08:54:00Z">
        <w:r w:rsidR="001B3650" w:rsidDel="004D3952">
          <w:rPr>
            <w:bCs/>
            <w:iCs/>
          </w:rPr>
          <w:delText>1250/arm in total for clinical events (i.e. additional 500/arm for clinical events</w:delText>
        </w:r>
        <w:r w:rsidR="00197D44" w:rsidDel="004D3952">
          <w:rPr>
            <w:bCs/>
            <w:iCs/>
          </w:rPr>
          <w:delText xml:space="preserve"> after subprtH</w:delText>
        </w:r>
        <w:r w:rsidR="001B3650" w:rsidDel="004D3952">
          <w:rPr>
            <w:bCs/>
            <w:iCs/>
          </w:rPr>
          <w:delText>)</w:delText>
        </w:r>
      </w:del>
    </w:p>
    <w:p w14:paraId="65F3C216" w14:textId="77777777" w:rsidR="006F595B" w:rsidRPr="006F595B" w:rsidRDefault="006F595B" w:rsidP="006E0FC0">
      <w:pPr>
        <w:rPr>
          <w:b/>
          <w:bCs/>
          <w:iCs/>
          <w:color w:val="0070C0"/>
        </w:rPr>
      </w:pPr>
    </w:p>
    <w:p w14:paraId="33D2FC8A" w14:textId="77777777" w:rsidR="003C4BE7" w:rsidRDefault="003C4BE7" w:rsidP="006E0FC0">
      <w:pPr>
        <w:rPr>
          <w:b/>
          <w:bCs/>
          <w:i/>
          <w:iCs/>
          <w:color w:val="0070C0"/>
        </w:rPr>
      </w:pPr>
    </w:p>
    <w:p w14:paraId="402F146C" w14:textId="71C2AAD2" w:rsidR="003C4BE7" w:rsidRDefault="003C4BE7" w:rsidP="003C4BE7">
      <w:pPr>
        <w:rPr>
          <w:b/>
          <w:bCs/>
        </w:rPr>
      </w:pPr>
      <w:r>
        <w:rPr>
          <w:b/>
          <w:bCs/>
        </w:rPr>
        <w:t>Phase 4</w:t>
      </w:r>
      <w:r w:rsidR="006F595B">
        <w:rPr>
          <w:b/>
          <w:bCs/>
        </w:rPr>
        <w:t xml:space="preserve"> (continued Phase 3)</w:t>
      </w:r>
      <w:r>
        <w:rPr>
          <w:b/>
          <w:bCs/>
        </w:rPr>
        <w:t>:</w:t>
      </w:r>
    </w:p>
    <w:p w14:paraId="692F485A" w14:textId="77777777" w:rsidR="003C4BE7" w:rsidRDefault="003C4BE7" w:rsidP="006E0FC0">
      <w:pPr>
        <w:rPr>
          <w:bCs/>
          <w:iCs/>
        </w:rPr>
      </w:pPr>
      <w:r>
        <w:rPr>
          <w:b/>
          <w:bCs/>
          <w:iCs/>
          <w:color w:val="0070C0"/>
        </w:rPr>
        <w:tab/>
      </w:r>
      <w:r>
        <w:rPr>
          <w:bCs/>
          <w:iCs/>
        </w:rPr>
        <w:t xml:space="preserve">Continued follow-up of phase 3 data and the primary analysis is based on clinical events.  </w:t>
      </w:r>
    </w:p>
    <w:p w14:paraId="55F78BB8" w14:textId="77777777" w:rsidR="003C4BE7" w:rsidRDefault="003C4BE7" w:rsidP="006E0FC0">
      <w:pPr>
        <w:rPr>
          <w:bCs/>
          <w:iCs/>
        </w:rPr>
      </w:pPr>
    </w:p>
    <w:p w14:paraId="14B808AF" w14:textId="77777777" w:rsidR="003C4BE7" w:rsidRDefault="003C4BE7" w:rsidP="006E0FC0">
      <w:pPr>
        <w:rPr>
          <w:bCs/>
          <w:iCs/>
        </w:rPr>
      </w:pPr>
      <w:r>
        <w:rPr>
          <w:bCs/>
          <w:iCs/>
        </w:rPr>
        <w:t>Since this phase depends on the clinical event and is FU data from Phase 3 and possible Phase 2 then we need to simulate data for both the binary outcome and the time-to-event data.</w:t>
      </w:r>
    </w:p>
    <w:p w14:paraId="7331D832" w14:textId="77777777" w:rsidR="003C4BE7" w:rsidRDefault="003C4BE7" w:rsidP="006E0FC0">
      <w:pPr>
        <w:rPr>
          <w:bCs/>
          <w:iCs/>
        </w:rPr>
      </w:pPr>
    </w:p>
    <w:p w14:paraId="5A3FDFF6" w14:textId="3AAC370D" w:rsidR="003C4BE7" w:rsidRDefault="003C4BE7" w:rsidP="006E0FC0">
      <w:pPr>
        <w:rPr>
          <w:bCs/>
          <w:iCs/>
        </w:rPr>
      </w:pPr>
      <w:proofErr w:type="gramStart"/>
      <w:r>
        <w:rPr>
          <w:bCs/>
          <w:iCs/>
        </w:rPr>
        <w:t>In order to</w:t>
      </w:r>
      <w:proofErr w:type="gramEnd"/>
      <w:r>
        <w:rPr>
          <w:bCs/>
          <w:iCs/>
        </w:rPr>
        <w:t xml:space="preserve"> build this correlation an approach that has been used in the past is to change the event rate based on if the patient is a responder or not:</w:t>
      </w:r>
    </w:p>
    <w:p w14:paraId="5F7FCC7D" w14:textId="77777777" w:rsidR="003C4BE7" w:rsidRDefault="003C4BE7" w:rsidP="006E0FC0">
      <w:pPr>
        <w:rPr>
          <w:bCs/>
          <w:iCs/>
        </w:rPr>
      </w:pPr>
    </w:p>
    <w:p w14:paraId="44D4B55F" w14:textId="77777777" w:rsidR="003C4BE7" w:rsidRDefault="003C4BE7" w:rsidP="006E0FC0">
      <w:pPr>
        <w:rPr>
          <w:bCs/>
          <w:iCs/>
        </w:rPr>
      </w:pPr>
      <w:r>
        <w:rPr>
          <w:bCs/>
          <w:iCs/>
        </w:rPr>
        <w:t>For example:</w:t>
      </w:r>
    </w:p>
    <w:p w14:paraId="2F3ECECF" w14:textId="77777777" w:rsidR="003C4BE7" w:rsidRDefault="003C4BE7" w:rsidP="006E0FC0">
      <w:pPr>
        <w:rPr>
          <w:bCs/>
          <w:iCs/>
        </w:rPr>
      </w:pPr>
      <w:r>
        <w:rPr>
          <w:bCs/>
          <w:iCs/>
        </w:rPr>
        <w:tab/>
        <w:t xml:space="preserve">If the patient is </w:t>
      </w:r>
    </w:p>
    <w:p w14:paraId="1790B81D" w14:textId="7BC8C755" w:rsidR="003C4BE7" w:rsidRDefault="003C4BE7" w:rsidP="006E0FC0">
      <w:pPr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Responder -&gt; </w:t>
      </w:r>
      <w:proofErr w:type="gramStart"/>
      <w:r>
        <w:rPr>
          <w:bCs/>
          <w:iCs/>
        </w:rPr>
        <w:t>5 year</w:t>
      </w:r>
      <w:proofErr w:type="gramEnd"/>
      <w:r>
        <w:rPr>
          <w:bCs/>
          <w:iCs/>
        </w:rPr>
        <w:t xml:space="preserve"> event rate is 5%</w:t>
      </w:r>
      <w:r w:rsidR="001B3650">
        <w:rPr>
          <w:bCs/>
          <w:iCs/>
        </w:rPr>
        <w:t>, 8%,</w:t>
      </w:r>
      <w:r>
        <w:rPr>
          <w:bCs/>
          <w:iCs/>
        </w:rPr>
        <w:t>10%</w:t>
      </w:r>
    </w:p>
    <w:p w14:paraId="25F3ED01" w14:textId="5E679C13" w:rsidR="003C4BE7" w:rsidRDefault="003C4BE7" w:rsidP="006E0FC0">
      <w:pPr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  <w:t xml:space="preserve">Non-Responder -&gt; </w:t>
      </w:r>
      <w:proofErr w:type="gramStart"/>
      <w:r>
        <w:rPr>
          <w:bCs/>
          <w:iCs/>
        </w:rPr>
        <w:t>5 year</w:t>
      </w:r>
      <w:proofErr w:type="gramEnd"/>
      <w:r>
        <w:rPr>
          <w:bCs/>
          <w:iCs/>
        </w:rPr>
        <w:t xml:space="preserve"> event rate is </w:t>
      </w:r>
      <w:r w:rsidR="001B3650">
        <w:rPr>
          <w:bCs/>
          <w:iCs/>
        </w:rPr>
        <w:t xml:space="preserve">30%, 33% and 36% </w:t>
      </w:r>
      <w:r w:rsidR="00197D44">
        <w:rPr>
          <w:bCs/>
          <w:iCs/>
        </w:rPr>
        <w:t>(12% response rate + 5% and 33% event rate for responder and non-responder, respectively, gives an approximate 30% event rate in placebo)</w:t>
      </w:r>
    </w:p>
    <w:p w14:paraId="47DB712C" w14:textId="77777777" w:rsidR="00197D44" w:rsidRDefault="00197D44" w:rsidP="006E0FC0">
      <w:pPr>
        <w:rPr>
          <w:bCs/>
          <w:iCs/>
        </w:rPr>
      </w:pPr>
    </w:p>
    <w:p w14:paraId="0FE76D1D" w14:textId="489190E2" w:rsidR="003C4BE7" w:rsidRDefault="003C4BE7" w:rsidP="006E0FC0">
      <w:pPr>
        <w:rPr>
          <w:bCs/>
          <w:iCs/>
        </w:rPr>
      </w:pPr>
      <w:r>
        <w:rPr>
          <w:bCs/>
          <w:iCs/>
        </w:rPr>
        <w:t>The time-to-event can be assumed to be Exponential</w:t>
      </w:r>
    </w:p>
    <w:p w14:paraId="2056BA53" w14:textId="152C638B" w:rsidR="001B3650" w:rsidRDefault="003E57F6" w:rsidP="006E0FC0">
      <w:pPr>
        <w:rPr>
          <w:color w:val="0070C0"/>
        </w:rPr>
      </w:pPr>
      <w:r>
        <w:rPr>
          <w:color w:val="0070C0"/>
        </w:rPr>
        <w:t>See attached spreadsheet for</w:t>
      </w:r>
      <w:r w:rsidR="001B3650">
        <w:rPr>
          <w:color w:val="0070C0"/>
        </w:rPr>
        <w:t xml:space="preserve"> required number of events for 1:1 randomization</w:t>
      </w:r>
      <w:r>
        <w:rPr>
          <w:color w:val="0070C0"/>
        </w:rPr>
        <w:t>.</w:t>
      </w:r>
    </w:p>
    <w:p w14:paraId="48919C8E" w14:textId="4DB7D442" w:rsidR="006E0FC0" w:rsidRPr="006E0FC0" w:rsidRDefault="006E0FC0" w:rsidP="006E0FC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14:paraId="152FCF14" w14:textId="77777777" w:rsidR="006E0FC0" w:rsidRDefault="006E0FC0" w:rsidP="008307F3">
      <w:pPr>
        <w:rPr>
          <w:b/>
          <w:bCs/>
        </w:rPr>
      </w:pPr>
    </w:p>
    <w:sectPr w:rsidR="006E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20FBC"/>
    <w:multiLevelType w:val="hybridMultilevel"/>
    <w:tmpl w:val="A2F0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aomin Lu">
    <w15:presenceInfo w15:providerId="AD" w15:userId="S-1-5-21-790525478-854245398-839522115-5503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F3"/>
    <w:rsid w:val="00046AF1"/>
    <w:rsid w:val="00197D44"/>
    <w:rsid w:val="001B3650"/>
    <w:rsid w:val="002A2EAE"/>
    <w:rsid w:val="002E4A3D"/>
    <w:rsid w:val="003A3FFA"/>
    <w:rsid w:val="003C4BE7"/>
    <w:rsid w:val="003E57F6"/>
    <w:rsid w:val="003F68C0"/>
    <w:rsid w:val="00411720"/>
    <w:rsid w:val="004A79FD"/>
    <w:rsid w:val="004B6BF2"/>
    <w:rsid w:val="004D3952"/>
    <w:rsid w:val="00551809"/>
    <w:rsid w:val="00554A01"/>
    <w:rsid w:val="00583D35"/>
    <w:rsid w:val="00597C26"/>
    <w:rsid w:val="005F645A"/>
    <w:rsid w:val="006305F1"/>
    <w:rsid w:val="00683430"/>
    <w:rsid w:val="006E0FC0"/>
    <w:rsid w:val="006F595B"/>
    <w:rsid w:val="007A0B5E"/>
    <w:rsid w:val="007B4C3E"/>
    <w:rsid w:val="008307F3"/>
    <w:rsid w:val="008B2460"/>
    <w:rsid w:val="00A46536"/>
    <w:rsid w:val="00C02FF7"/>
    <w:rsid w:val="00C3118A"/>
    <w:rsid w:val="00C63B04"/>
    <w:rsid w:val="00DB3B4D"/>
    <w:rsid w:val="00DF468E"/>
    <w:rsid w:val="00EB1540"/>
    <w:rsid w:val="00ED79DE"/>
    <w:rsid w:val="00F25974"/>
    <w:rsid w:val="00F7044B"/>
    <w:rsid w:val="00FB68F8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86A7"/>
  <w15:chartTrackingRefBased/>
  <w15:docId w15:val="{549D17F3-4849-4E39-86D4-A609558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7F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3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B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B0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B04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645A"/>
    <w:rPr>
      <w:color w:val="808080"/>
    </w:rPr>
  </w:style>
  <w:style w:type="paragraph" w:styleId="ListParagraph">
    <w:name w:val="List Paragraph"/>
    <w:basedOn w:val="Normal"/>
    <w:uiPriority w:val="34"/>
    <w:qFormat/>
    <w:rsid w:val="005F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Wathen</dc:creator>
  <cp:keywords/>
  <dc:description/>
  <cp:lastModifiedBy>Xiaomin Lu</cp:lastModifiedBy>
  <cp:revision>4</cp:revision>
  <dcterms:created xsi:type="dcterms:W3CDTF">2020-07-16T15:51:00Z</dcterms:created>
  <dcterms:modified xsi:type="dcterms:W3CDTF">2020-07-16T15:56:00Z</dcterms:modified>
</cp:coreProperties>
</file>