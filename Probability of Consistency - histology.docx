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FAB2" w14:textId="1C0F0590" w:rsidR="00931FF9" w:rsidRPr="00715DCE" w:rsidRDefault="00136125" w:rsidP="001C2621">
      <w:pPr>
        <w:pStyle w:val="Text1"/>
        <w:jc w:val="center"/>
        <w:rPr>
          <w:rFonts w:eastAsiaTheme="minorEastAsia"/>
          <w:b/>
          <w:lang w:eastAsia="ja-JP"/>
        </w:rPr>
      </w:pPr>
      <w:r w:rsidRPr="00715DCE">
        <w:rPr>
          <w:b/>
          <w:color w:val="auto"/>
        </w:rPr>
        <w:t xml:space="preserve">Study GS-US-454-4646 </w:t>
      </w:r>
      <w:r w:rsidR="00931FF9" w:rsidRPr="00715DCE">
        <w:rPr>
          <w:b/>
          <w:color w:val="auto"/>
        </w:rPr>
        <w:t xml:space="preserve">Japan Sample Size </w:t>
      </w:r>
      <w:r w:rsidR="00B852C0" w:rsidRPr="00715DCE">
        <w:rPr>
          <w:b/>
          <w:color w:val="auto"/>
        </w:rPr>
        <w:t>a</w:t>
      </w:r>
      <w:r w:rsidR="00842D95" w:rsidRPr="00715DCE">
        <w:rPr>
          <w:b/>
          <w:color w:val="auto"/>
        </w:rPr>
        <w:t>nd</w:t>
      </w:r>
      <w:r w:rsidR="00931FF9" w:rsidRPr="00715DCE">
        <w:rPr>
          <w:b/>
          <w:color w:val="auto"/>
        </w:rPr>
        <w:t xml:space="preserve"> Probability of Consistency</w:t>
      </w:r>
    </w:p>
    <w:p w14:paraId="3AFDCC4F" w14:textId="77777777" w:rsidR="001C2621" w:rsidRPr="00715DCE" w:rsidRDefault="001C2621" w:rsidP="0059452C">
      <w:pPr>
        <w:pStyle w:val="Text1"/>
        <w:rPr>
          <w:rFonts w:eastAsiaTheme="minorEastAsia"/>
          <w:lang w:eastAsia="ja-JP"/>
        </w:rPr>
      </w:pPr>
      <w:r w:rsidRPr="00715DCE">
        <w:rPr>
          <w:rFonts w:eastAsiaTheme="minorEastAsia"/>
          <w:lang w:eastAsia="ja-JP"/>
        </w:rPr>
        <w:t xml:space="preserve">Purpose: </w:t>
      </w:r>
    </w:p>
    <w:p w14:paraId="5B6E64B4" w14:textId="764CB800" w:rsidR="0059452C" w:rsidRPr="00715DCE" w:rsidRDefault="001C2621" w:rsidP="0059452C">
      <w:pPr>
        <w:pStyle w:val="Text1"/>
        <w:rPr>
          <w:rFonts w:eastAsiaTheme="minorEastAsia"/>
          <w:lang w:eastAsia="ja-JP"/>
        </w:rPr>
      </w:pPr>
      <w:r w:rsidRPr="006912DE">
        <w:rPr>
          <w:rFonts w:eastAsiaTheme="minorEastAsia"/>
          <w:lang w:eastAsia="ja-JP"/>
        </w:rPr>
        <w:t>T</w:t>
      </w:r>
      <w:r w:rsidR="0059452C" w:rsidRPr="006912DE">
        <w:rPr>
          <w:rFonts w:eastAsiaTheme="minorEastAsia"/>
          <w:lang w:eastAsia="ja-JP"/>
        </w:rPr>
        <w:t xml:space="preserve">o </w:t>
      </w:r>
      <w:r w:rsidR="006912DE" w:rsidRPr="006912DE">
        <w:rPr>
          <w:lang w:eastAsia="ja-JP"/>
        </w:rPr>
        <w:t>demonstrate the consistency of treatment effect between the Japanese population and rest of world (ROW)</w:t>
      </w:r>
      <w:r w:rsidR="0059452C" w:rsidRPr="006912DE">
        <w:rPr>
          <w:rFonts w:eastAsiaTheme="minorEastAsia"/>
          <w:lang w:eastAsia="ja-JP"/>
        </w:rPr>
        <w:t>, Method 2 proposed in ‘Basic Principles on Global Clinical Trials’ to determine Japanese sample size is used in our calculation of the assurance probability.</w:t>
      </w:r>
    </w:p>
    <w:p w14:paraId="351A45A7" w14:textId="147D046F" w:rsidR="0059452C" w:rsidRPr="00715DCE" w:rsidRDefault="0059452C" w:rsidP="0059452C">
      <w:pPr>
        <w:rPr>
          <w:iCs/>
          <w:lang w:eastAsia="ja-JP"/>
        </w:rPr>
      </w:pPr>
      <w:bookmarkStart w:id="0" w:name="_Toc336433614"/>
      <w:bookmarkStart w:id="1" w:name="_Toc336433651"/>
      <w:bookmarkStart w:id="2" w:name="_Toc336435033"/>
      <w:bookmarkStart w:id="3" w:name="_Toc336435115"/>
      <w:bookmarkStart w:id="4" w:name="_Toc336436286"/>
      <w:bookmarkStart w:id="5" w:name="_Toc336505550"/>
      <w:bookmarkEnd w:id="0"/>
      <w:bookmarkEnd w:id="1"/>
      <w:bookmarkEnd w:id="2"/>
      <w:bookmarkEnd w:id="3"/>
      <w:bookmarkEnd w:id="4"/>
      <w:bookmarkEnd w:id="5"/>
      <w:r w:rsidRPr="00715DCE">
        <w:rPr>
          <w:iCs/>
          <w:lang w:eastAsia="ja-JP"/>
        </w:rPr>
        <w:t xml:space="preserve">The estimated enrollment for Japan and ROW (rest of world) for </w:t>
      </w:r>
      <w:r w:rsidR="00D70F65" w:rsidRPr="00715DCE">
        <w:rPr>
          <w:iCs/>
          <w:lang w:eastAsia="ja-JP"/>
        </w:rPr>
        <w:t>Study GS-US-454-4646</w:t>
      </w:r>
      <w:r w:rsidRPr="00715DCE">
        <w:rPr>
          <w:iCs/>
          <w:lang w:eastAsia="ja-JP"/>
        </w:rPr>
        <w:t xml:space="preserve"> are shown below: </w:t>
      </w:r>
    </w:p>
    <w:p w14:paraId="4BEEDF99" w14:textId="77777777" w:rsidR="0059452C" w:rsidRPr="00715DCE" w:rsidRDefault="0059452C" w:rsidP="0059452C"/>
    <w:tbl>
      <w:tblPr>
        <w:tblStyle w:val="TableGrid1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0"/>
        <w:gridCol w:w="4950"/>
        <w:gridCol w:w="2430"/>
      </w:tblGrid>
      <w:tr w:rsidR="0059452C" w:rsidRPr="00715DCE" w14:paraId="32A9B6A4" w14:textId="77777777" w:rsidTr="00FD0D3D">
        <w:tc>
          <w:tcPr>
            <w:tcW w:w="10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04D8CF" w14:textId="77777777" w:rsidR="0059452C" w:rsidRPr="00715DCE" w:rsidRDefault="0059452C" w:rsidP="00012156">
            <w:pPr>
              <w:spacing w:before="60" w:after="60"/>
              <w:rPr>
                <w:b/>
                <w:color w:val="000000" w:themeColor="text1"/>
              </w:rPr>
            </w:pPr>
            <w:r w:rsidRPr="00715DCE">
              <w:rPr>
                <w:b/>
                <w:color w:val="000000" w:themeColor="text1"/>
              </w:rPr>
              <w:t>Country/Region</w:t>
            </w:r>
          </w:p>
        </w:tc>
        <w:tc>
          <w:tcPr>
            <w:tcW w:w="26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B425D7" w14:textId="77777777" w:rsidR="0059452C" w:rsidRDefault="0059452C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No. of Subjects</w:t>
            </w:r>
          </w:p>
          <w:p w14:paraId="6F91D92B" w14:textId="585F3471" w:rsidR="006912DE" w:rsidRDefault="006912DE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 xml:space="preserve">for Primary </w:t>
            </w:r>
          </w:p>
          <w:p w14:paraId="22FE4A14" w14:textId="2007E702" w:rsidR="006912DE" w:rsidRPr="00715DCE" w:rsidRDefault="006912DE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 xml:space="preserve">Histologic Endpoint </w:t>
            </w:r>
            <w:del w:id="6" w:author="Catherine Jia" w:date="2020-05-11T17:59:00Z">
              <w:r w:rsidDel="007057B8">
                <w:rPr>
                  <w:rFonts w:ascii="Times New Roman Bold" w:eastAsia="Arial Unicode MS" w:hAnsi="Times New Roman Bold"/>
                  <w:b/>
                  <w:color w:val="000000" w:themeColor="text1"/>
                  <w:szCs w:val="24"/>
                </w:rPr>
                <w:delText>(Clinical Endpoint)</w:delText>
              </w:r>
            </w:del>
          </w:p>
        </w:tc>
        <w:tc>
          <w:tcPr>
            <w:tcW w:w="12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6CA2AE" w14:textId="77777777" w:rsidR="0059452C" w:rsidRPr="00715DCE" w:rsidRDefault="0059452C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% of Total</w:t>
            </w:r>
          </w:p>
        </w:tc>
      </w:tr>
      <w:tr w:rsidR="0059452C" w:rsidRPr="00715DCE" w14:paraId="408DCD80" w14:textId="77777777" w:rsidTr="00FD0D3D">
        <w:tc>
          <w:tcPr>
            <w:tcW w:w="1058" w:type="pct"/>
            <w:vAlign w:val="center"/>
          </w:tcPr>
          <w:p w14:paraId="33D08BB8" w14:textId="77777777" w:rsidR="0059452C" w:rsidRPr="00715DCE" w:rsidRDefault="0059452C" w:rsidP="00012156">
            <w:pPr>
              <w:spacing w:before="60" w:after="60"/>
              <w:rPr>
                <w:rFonts w:eastAsia="Arial Unicode MS"/>
                <w:color w:val="000000" w:themeColor="text1"/>
                <w:szCs w:val="24"/>
              </w:rPr>
            </w:pPr>
            <w:r w:rsidRPr="00715DCE">
              <w:rPr>
                <w:rFonts w:eastAsia="Arial Unicode MS" w:hint="eastAsia"/>
                <w:color w:val="000000" w:themeColor="text1"/>
                <w:szCs w:val="24"/>
                <w:lang w:eastAsia="ja-JP"/>
              </w:rPr>
              <w:t>Japan</w:t>
            </w:r>
            <w:r w:rsidRPr="00715DCE">
              <w:rPr>
                <w:rFonts w:eastAsia="Arial Unicode MS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644" w:type="pct"/>
            <w:vAlign w:val="center"/>
          </w:tcPr>
          <w:p w14:paraId="628CD906" w14:textId="751E9A7E" w:rsidR="0059452C" w:rsidRPr="00715DCE" w:rsidRDefault="006912DE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del w:id="7" w:author="Catherine Jia" w:date="2020-05-11T17:58:00Z">
              <w:r w:rsidDel="002E279E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 xml:space="preserve">120 </w:delText>
              </w:r>
            </w:del>
            <w:ins w:id="8" w:author="Catherine Jia" w:date="2020-05-11T17:58:00Z">
              <w:r w:rsidR="002E279E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1</w:t>
              </w:r>
              <w:r w:rsidR="002E279E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02</w:t>
              </w:r>
              <w:r w:rsidR="002E279E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 xml:space="preserve"> </w:t>
              </w:r>
            </w:ins>
            <w:del w:id="9" w:author="Catherine Jia" w:date="2020-05-11T17:58:00Z">
              <w:r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(</w:delText>
              </w:r>
              <w:r w:rsidR="003D1D52" w:rsidRPr="00715DCE" w:rsidDel="002E279E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200</w:delText>
              </w:r>
              <w:r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)</w:delText>
              </w:r>
            </w:del>
          </w:p>
        </w:tc>
        <w:tc>
          <w:tcPr>
            <w:tcW w:w="1298" w:type="pct"/>
            <w:vAlign w:val="center"/>
          </w:tcPr>
          <w:p w14:paraId="506EAA73" w14:textId="2B959962" w:rsidR="0059452C" w:rsidRPr="00715DCE" w:rsidRDefault="003D1D52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del w:id="10" w:author="Catherine Jia" w:date="2020-05-11T17:59:00Z">
              <w:r w:rsidRPr="00715DCE"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8</w:delText>
              </w:r>
            </w:del>
            <w:ins w:id="11" w:author="Catherine Jia" w:date="2020-05-11T17:59:00Z">
              <w:r w:rsidR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7</w:t>
              </w:r>
            </w:ins>
            <w:r w:rsidR="0059452C" w:rsidRPr="00715DCE">
              <w:rPr>
                <w:rFonts w:eastAsia="Arial Unicode MS" w:hint="eastAsia"/>
                <w:color w:val="000000" w:themeColor="text1"/>
                <w:szCs w:val="24"/>
                <w:lang w:eastAsia="ja-JP"/>
              </w:rPr>
              <w:t>%</w:t>
            </w:r>
          </w:p>
        </w:tc>
      </w:tr>
      <w:tr w:rsidR="0059452C" w:rsidRPr="00715DCE" w14:paraId="79D055DF" w14:textId="77777777" w:rsidTr="00FD0D3D">
        <w:tc>
          <w:tcPr>
            <w:tcW w:w="1058" w:type="pct"/>
            <w:vAlign w:val="center"/>
          </w:tcPr>
          <w:p w14:paraId="1B118B88" w14:textId="77777777" w:rsidR="0059452C" w:rsidRPr="00715DCE" w:rsidRDefault="0059452C" w:rsidP="00012156">
            <w:pPr>
              <w:spacing w:before="60" w:after="60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r w:rsidRPr="00715DCE">
              <w:rPr>
                <w:rFonts w:eastAsia="Arial Unicode MS"/>
                <w:color w:val="000000" w:themeColor="text1"/>
                <w:szCs w:val="24"/>
                <w:lang w:eastAsia="ja-JP"/>
              </w:rPr>
              <w:t>ROW</w:t>
            </w:r>
          </w:p>
        </w:tc>
        <w:tc>
          <w:tcPr>
            <w:tcW w:w="2644" w:type="pct"/>
            <w:vAlign w:val="center"/>
          </w:tcPr>
          <w:p w14:paraId="0B22A6B1" w14:textId="5A50EB3A" w:rsidR="0059452C" w:rsidRPr="00715DCE" w:rsidRDefault="006912DE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del w:id="12" w:author="Catherine Jia" w:date="2020-05-11T17:59:00Z">
              <w:r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 xml:space="preserve">1380 </w:delText>
              </w:r>
            </w:del>
            <w:ins w:id="13" w:author="Catherine Jia" w:date="2020-05-11T17:59:00Z">
              <w:r w:rsidR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1</w:t>
              </w:r>
              <w:r w:rsidR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39</w:t>
              </w:r>
              <w:r w:rsidR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 xml:space="preserve">8 </w:t>
              </w:r>
            </w:ins>
            <w:del w:id="14" w:author="Catherine Jia" w:date="2020-05-11T17:59:00Z">
              <w:r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(</w:delText>
              </w:r>
              <w:r w:rsidR="003D1D52" w:rsidRPr="00715DCE"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2300</w:delText>
              </w:r>
              <w:r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)</w:delText>
              </w:r>
            </w:del>
          </w:p>
        </w:tc>
        <w:tc>
          <w:tcPr>
            <w:tcW w:w="1298" w:type="pct"/>
            <w:vAlign w:val="center"/>
          </w:tcPr>
          <w:p w14:paraId="4B619650" w14:textId="76A73696" w:rsidR="0059452C" w:rsidRPr="00715DCE" w:rsidRDefault="003D1D52" w:rsidP="00012156">
            <w:pPr>
              <w:spacing w:before="60" w:after="60"/>
              <w:jc w:val="center"/>
              <w:rPr>
                <w:rFonts w:eastAsia="Arial Unicode MS"/>
                <w:color w:val="000000" w:themeColor="text1"/>
                <w:szCs w:val="24"/>
                <w:lang w:eastAsia="ja-JP"/>
              </w:rPr>
            </w:pPr>
            <w:del w:id="15" w:author="Catherine Jia" w:date="2020-05-11T17:59:00Z">
              <w:r w:rsidRPr="00715DCE" w:rsidDel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delText>92</w:delText>
              </w:r>
            </w:del>
            <w:ins w:id="16" w:author="Catherine Jia" w:date="2020-05-11T17:59:00Z">
              <w:r w:rsidR="007057B8" w:rsidRPr="00715DCE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9</w:t>
              </w:r>
              <w:r w:rsidR="007057B8">
                <w:rPr>
                  <w:rFonts w:eastAsia="Arial Unicode MS"/>
                  <w:color w:val="000000" w:themeColor="text1"/>
                  <w:szCs w:val="24"/>
                  <w:lang w:eastAsia="ja-JP"/>
                </w:rPr>
                <w:t>3</w:t>
              </w:r>
            </w:ins>
            <w:r w:rsidR="0059452C" w:rsidRPr="00715DCE">
              <w:rPr>
                <w:rFonts w:eastAsia="Arial Unicode MS" w:hint="eastAsia"/>
                <w:color w:val="000000" w:themeColor="text1"/>
                <w:szCs w:val="24"/>
                <w:lang w:eastAsia="ja-JP"/>
              </w:rPr>
              <w:t>%</w:t>
            </w:r>
          </w:p>
        </w:tc>
      </w:tr>
      <w:tr w:rsidR="0059452C" w:rsidRPr="00715DCE" w14:paraId="6263E9F9" w14:textId="77777777" w:rsidTr="00FD0D3D">
        <w:tc>
          <w:tcPr>
            <w:tcW w:w="1058" w:type="pct"/>
            <w:vAlign w:val="center"/>
          </w:tcPr>
          <w:p w14:paraId="487B51E9" w14:textId="77777777" w:rsidR="0059452C" w:rsidRPr="00715DCE" w:rsidRDefault="0059452C" w:rsidP="00012156">
            <w:pPr>
              <w:spacing w:before="60" w:after="60"/>
              <w:rPr>
                <w:b/>
                <w:color w:val="000000" w:themeColor="text1"/>
              </w:rPr>
            </w:pPr>
            <w:r w:rsidRPr="00715DCE">
              <w:rPr>
                <w:b/>
                <w:color w:val="000000" w:themeColor="text1"/>
              </w:rPr>
              <w:t>Total</w:t>
            </w:r>
          </w:p>
        </w:tc>
        <w:tc>
          <w:tcPr>
            <w:tcW w:w="2644" w:type="pct"/>
            <w:vAlign w:val="center"/>
          </w:tcPr>
          <w:p w14:paraId="3E0221E6" w14:textId="6AE5CCB3" w:rsidR="0059452C" w:rsidRPr="00715DCE" w:rsidRDefault="006912DE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 xml:space="preserve">1500 </w:t>
            </w:r>
            <w:del w:id="17" w:author="Catherine Jia" w:date="2020-05-11T17:59:00Z">
              <w:r w:rsidDel="007057B8">
                <w:rPr>
                  <w:rFonts w:ascii="Times New Roman Bold" w:eastAsia="Arial Unicode MS" w:hAnsi="Times New Roman Bold"/>
                  <w:b/>
                  <w:color w:val="000000" w:themeColor="text1"/>
                  <w:szCs w:val="24"/>
                </w:rPr>
                <w:delText>(</w:delText>
              </w:r>
              <w:r w:rsidR="00D70F65" w:rsidRPr="00715DCE" w:rsidDel="007057B8">
                <w:rPr>
                  <w:rFonts w:ascii="Times New Roman Bold" w:eastAsia="Arial Unicode MS" w:hAnsi="Times New Roman Bold"/>
                  <w:b/>
                  <w:color w:val="000000" w:themeColor="text1"/>
                  <w:szCs w:val="24"/>
                </w:rPr>
                <w:delText>2500</w:delText>
              </w:r>
              <w:r w:rsidDel="007057B8">
                <w:rPr>
                  <w:rFonts w:ascii="Times New Roman Bold" w:eastAsia="Arial Unicode MS" w:hAnsi="Times New Roman Bold"/>
                  <w:b/>
                  <w:color w:val="000000" w:themeColor="text1"/>
                  <w:szCs w:val="24"/>
                </w:rPr>
                <w:delText>)</w:delText>
              </w:r>
            </w:del>
          </w:p>
        </w:tc>
        <w:tc>
          <w:tcPr>
            <w:tcW w:w="1298" w:type="pct"/>
            <w:vAlign w:val="center"/>
          </w:tcPr>
          <w:p w14:paraId="72DB4E9E" w14:textId="4525E110" w:rsidR="0059452C" w:rsidRPr="00715DCE" w:rsidRDefault="0059452C" w:rsidP="00012156">
            <w:pPr>
              <w:spacing w:before="60" w:after="60"/>
              <w:jc w:val="center"/>
              <w:rPr>
                <w:rFonts w:ascii="Times New Roman Bold" w:eastAsia="Arial Unicode MS" w:hAnsi="Times New Roman Bold" w:hint="eastAsia"/>
                <w:b/>
                <w:color w:val="000000" w:themeColor="text1"/>
                <w:szCs w:val="24"/>
              </w:rPr>
            </w:pPr>
            <w:r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100</w:t>
            </w:r>
            <w:r w:rsidR="003D1D52" w:rsidRPr="00715DCE">
              <w:rPr>
                <w:rFonts w:ascii="Times New Roman Bold" w:eastAsia="Arial Unicode MS" w:hAnsi="Times New Roman Bold"/>
                <w:b/>
                <w:color w:val="000000" w:themeColor="text1"/>
                <w:szCs w:val="24"/>
              </w:rPr>
              <w:t>%</w:t>
            </w:r>
          </w:p>
        </w:tc>
      </w:tr>
    </w:tbl>
    <w:p w14:paraId="2E13E8EC" w14:textId="77777777" w:rsidR="0059452C" w:rsidRPr="00715DCE" w:rsidRDefault="0059452C" w:rsidP="0059452C"/>
    <w:p w14:paraId="4CDB7C0D" w14:textId="48255994" w:rsidR="0059452C" w:rsidRPr="00715DCE" w:rsidRDefault="00E30A4E" w:rsidP="0059452C">
      <w:pPr>
        <w:rPr>
          <w:b/>
        </w:rPr>
      </w:pPr>
      <w:r w:rsidRPr="00715DCE">
        <w:rPr>
          <w:b/>
        </w:rPr>
        <w:t>Primary Histologic Efficacy Endpo</w:t>
      </w:r>
      <w:r w:rsidR="001C2621" w:rsidRPr="00715DCE">
        <w:rPr>
          <w:b/>
        </w:rPr>
        <w:t>i</w:t>
      </w:r>
      <w:r w:rsidRPr="00715DCE">
        <w:rPr>
          <w:b/>
        </w:rPr>
        <w:t>nt</w:t>
      </w:r>
      <w:r w:rsidR="00C06C61" w:rsidRPr="00715DCE">
        <w:rPr>
          <w:b/>
        </w:rPr>
        <w:t>:</w:t>
      </w:r>
      <w:r w:rsidRPr="00715DCE">
        <w:rPr>
          <w:b/>
        </w:rPr>
        <w:t xml:space="preserve"> </w:t>
      </w:r>
    </w:p>
    <w:p w14:paraId="64F485A1" w14:textId="77777777" w:rsidR="00E30A4E" w:rsidRPr="00715DCE" w:rsidRDefault="00E30A4E" w:rsidP="0059452C"/>
    <w:p w14:paraId="1B32E228" w14:textId="42C697C5" w:rsidR="0059452C" w:rsidRPr="00715DCE" w:rsidRDefault="0059452C" w:rsidP="0059452C">
      <w:r w:rsidRPr="00715DCE">
        <w:t xml:space="preserve">The primary efficacy endpoint for </w:t>
      </w:r>
      <w:r w:rsidR="00D3405A" w:rsidRPr="00715DCE">
        <w:t xml:space="preserve">Study GS-US-454-4646 </w:t>
      </w:r>
      <w:r w:rsidRPr="00715DCE">
        <w:t xml:space="preserve">is the proportion of </w:t>
      </w:r>
      <w:r w:rsidR="00772DD7" w:rsidRPr="00715DCE">
        <w:t xml:space="preserve">subjects </w:t>
      </w:r>
      <w:r w:rsidRPr="00715DCE">
        <w:t>with a ≥ 1</w:t>
      </w:r>
      <w:r w:rsidRPr="00715DCE">
        <w:noBreakHyphen/>
        <w:t>stage improvement in fibrosis without worsening of NASH</w:t>
      </w:r>
      <w:r w:rsidR="007B3CF4" w:rsidRPr="00715DCE">
        <w:t xml:space="preserve"> at Week 72</w:t>
      </w:r>
      <w:r w:rsidRPr="00715DCE">
        <w:t xml:space="preserve">. </w:t>
      </w:r>
      <w:r w:rsidR="007B3CF4" w:rsidRPr="00715DCE">
        <w:t xml:space="preserve">The week 72 interim analysis will be conducted after approximately 1500 subjects have completed their Week 72 visit. </w:t>
      </w:r>
      <w:r w:rsidRPr="00715DCE">
        <w:t xml:space="preserve">The assumption of treatment response difference between </w:t>
      </w:r>
      <w:r w:rsidR="00044C0F" w:rsidRPr="00715DCE">
        <w:t xml:space="preserve">the </w:t>
      </w:r>
      <w:r w:rsidR="007B3CF4" w:rsidRPr="00715DCE">
        <w:t>CILO/FIR group</w:t>
      </w:r>
      <w:r w:rsidRPr="00715DCE">
        <w:t xml:space="preserve"> and</w:t>
      </w:r>
      <w:r w:rsidR="007B3CF4" w:rsidRPr="00715DCE">
        <w:t xml:space="preserve"> the</w:t>
      </w:r>
      <w:r w:rsidRPr="00715DCE">
        <w:t xml:space="preserve"> placebo</w:t>
      </w:r>
      <w:r w:rsidR="007B3CF4" w:rsidRPr="00715DCE">
        <w:t xml:space="preserve"> group</w:t>
      </w:r>
      <w:r w:rsidRPr="00715DCE">
        <w:t xml:space="preserve"> is 1</w:t>
      </w:r>
      <w:r w:rsidR="007B3CF4" w:rsidRPr="00715DCE">
        <w:t>0</w:t>
      </w:r>
      <w:r w:rsidRPr="00715DCE">
        <w:t xml:space="preserve">% </w:t>
      </w:r>
      <w:r w:rsidR="007B3CF4" w:rsidRPr="00715DCE">
        <w:t xml:space="preserve">with </w:t>
      </w:r>
      <w:r w:rsidR="003D1D52" w:rsidRPr="00715DCE">
        <w:t>12</w:t>
      </w:r>
      <w:r w:rsidR="007B3CF4" w:rsidRPr="00715DCE">
        <w:t>% response rate in the placebo group.</w:t>
      </w:r>
    </w:p>
    <w:p w14:paraId="0A1ACD6F" w14:textId="77777777" w:rsidR="0059452C" w:rsidRPr="00715DCE" w:rsidRDefault="0059452C" w:rsidP="0059452C"/>
    <w:p w14:paraId="4147D7F1" w14:textId="4AF72D63" w:rsidR="0059452C" w:rsidRPr="00715DCE" w:rsidRDefault="0059452C" w:rsidP="0059452C">
      <w:r w:rsidRPr="00715DCE">
        <w:t xml:space="preserve">Let D1 and D2 be the difference in the rate of fibrosis improvement without NASH worsening in Japan and ROW.  Assume the treatment effects are the same across all regions; the probability that D1 and D2 consistently exceed 0 is </w:t>
      </w:r>
      <w:r w:rsidR="003D1D52" w:rsidRPr="00715DCE">
        <w:t>9</w:t>
      </w:r>
      <w:del w:id="18" w:author="Catherine Jia" w:date="2020-05-11T18:01:00Z">
        <w:r w:rsidR="003D1D52" w:rsidRPr="00715DCE" w:rsidDel="00EB7C1A">
          <w:delText>2.</w:delText>
        </w:r>
        <w:r w:rsidR="00FF47F4" w:rsidRPr="00715DCE" w:rsidDel="00EB7C1A">
          <w:delText>19</w:delText>
        </w:r>
      </w:del>
      <w:ins w:id="19" w:author="Catherine Jia" w:date="2020-05-11T18:01:00Z">
        <w:r w:rsidR="00EB7C1A">
          <w:t>0.03</w:t>
        </w:r>
      </w:ins>
      <w:r w:rsidRPr="00715DCE">
        <w:t>% in Study GS-US</w:t>
      </w:r>
      <w:r w:rsidR="003B62DD" w:rsidRPr="00715DCE">
        <w:t xml:space="preserve">-454-4646 </w:t>
      </w:r>
      <w:r w:rsidRPr="00715DCE">
        <w:t>under the current enrollment plan in each region</w:t>
      </w:r>
      <w:r w:rsidR="003D1D52" w:rsidRPr="00715DCE">
        <w:t xml:space="preserve"> (where </w:t>
      </w:r>
      <w:del w:id="20" w:author="Catherine Jia" w:date="2020-05-11T18:00:00Z">
        <w:r w:rsidR="003D1D52" w:rsidRPr="00715DCE" w:rsidDel="007057B8">
          <w:delText>200</w:delText>
        </w:r>
      </w:del>
      <w:ins w:id="21" w:author="Catherine Jia" w:date="2020-05-11T18:00:00Z">
        <w:r w:rsidR="007057B8">
          <w:t>170</w:t>
        </w:r>
      </w:ins>
      <w:r w:rsidR="003D1D52" w:rsidRPr="00715DCE">
        <w:t>*(1500/2500)</w:t>
      </w:r>
      <w:r w:rsidR="00173CC6">
        <w:t xml:space="preserve"> </w:t>
      </w:r>
      <w:r w:rsidR="003D1D52" w:rsidRPr="00715DCE">
        <w:t>=</w:t>
      </w:r>
      <w:r w:rsidR="00173CC6">
        <w:t xml:space="preserve"> </w:t>
      </w:r>
      <w:r w:rsidR="003D1D52" w:rsidRPr="00715DCE">
        <w:t>1</w:t>
      </w:r>
      <w:ins w:id="22" w:author="Catherine Jia" w:date="2020-05-11T18:00:00Z">
        <w:r w:rsidR="007057B8">
          <w:t>0</w:t>
        </w:r>
      </w:ins>
      <w:r w:rsidR="003D1D52" w:rsidRPr="00715DCE">
        <w:t>2</w:t>
      </w:r>
      <w:del w:id="23" w:author="Catherine Jia" w:date="2020-05-11T18:00:00Z">
        <w:r w:rsidR="003D1D52" w:rsidRPr="00715DCE" w:rsidDel="007057B8">
          <w:delText>0</w:delText>
        </w:r>
      </w:del>
      <w:r w:rsidR="003D1D52" w:rsidRPr="00715DCE">
        <w:t xml:space="preserve"> Japan subjects will be included in the Week 72 analysis)</w:t>
      </w:r>
      <w:r w:rsidRPr="00715DCE">
        <w:t>.</w:t>
      </w:r>
    </w:p>
    <w:p w14:paraId="7464BB7D" w14:textId="77777777" w:rsidR="0059452C" w:rsidRPr="00715DCE" w:rsidRDefault="0059452C" w:rsidP="0059452C"/>
    <w:p w14:paraId="5779A66A" w14:textId="77777777" w:rsidR="0059452C" w:rsidRPr="00715DCE" w:rsidRDefault="0059452C" w:rsidP="0059452C">
      <w:r w:rsidRPr="00715DCE">
        <w:t>The calculation of the probability of consistency with exact approach is as below:</w:t>
      </w:r>
    </w:p>
    <w:p w14:paraId="70F22206" w14:textId="77777777" w:rsidR="0059452C" w:rsidRPr="00715DCE" w:rsidRDefault="0059452C" w:rsidP="0059452C"/>
    <w:p w14:paraId="14102124" w14:textId="77777777" w:rsidR="0059452C" w:rsidRPr="00715DCE" w:rsidRDefault="0059452C" w:rsidP="0059452C">
      <w:r w:rsidRPr="00715DCE">
        <w:t xml:space="preserve">Denote </w:t>
      </w:r>
    </w:p>
    <w:p w14:paraId="49D4175A" w14:textId="77777777" w:rsidR="0059452C" w:rsidRPr="00715DCE" w:rsidRDefault="0014148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 i=1,2</m:t>
        </m:r>
      </m:oMath>
      <w:r w:rsidR="0059452C" w:rsidRPr="00715DCE">
        <w:t xml:space="preserve"> as the total number of responders in the active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 xml:space="preserve">, </w:t>
      </w:r>
    </w:p>
    <w:p w14:paraId="6890B727" w14:textId="77777777" w:rsidR="0059452C" w:rsidRPr="00715DCE" w:rsidRDefault="0014148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  <m:r>
          <w:rPr>
            <w:rFonts w:ascii="Cambria Math" w:hAnsi="Cambria Math"/>
          </w:rPr>
          <m:t>, i=1,2</m:t>
        </m:r>
      </m:oMath>
      <w:r w:rsidR="0059452C" w:rsidRPr="00715DCE">
        <w:t xml:space="preserve"> as the total number of responders in the placebo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>,</w:t>
      </w:r>
    </w:p>
    <w:p w14:paraId="12CF3CBF" w14:textId="77777777" w:rsidR="0059452C" w:rsidRPr="00715DCE" w:rsidRDefault="0014148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,i=1,2</m:t>
        </m:r>
      </m:oMath>
      <w:r w:rsidR="0059452C" w:rsidRPr="00715DCE">
        <w:t xml:space="preserve"> as the number of subjects in the active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>,</w:t>
      </w:r>
    </w:p>
    <w:p w14:paraId="335A1C3E" w14:textId="77777777" w:rsidR="0059452C" w:rsidRPr="00715DCE" w:rsidRDefault="00141480" w:rsidP="0059452C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,i=1,2</m:t>
        </m:r>
      </m:oMath>
      <w:r w:rsidR="0059452C" w:rsidRPr="00715DCE">
        <w:t xml:space="preserve"> as the number of subjects in the placebo arm for region </w:t>
      </w:r>
      <m:oMath>
        <m:r>
          <w:rPr>
            <w:rFonts w:ascii="Cambria Math" w:hAnsi="Cambria Math"/>
          </w:rPr>
          <m:t>i</m:t>
        </m:r>
      </m:oMath>
      <w:r w:rsidR="0059452C" w:rsidRPr="00715DCE">
        <w:t>.</w:t>
      </w:r>
    </w:p>
    <w:p w14:paraId="22FA3A7C" w14:textId="77777777" w:rsidR="0059452C" w:rsidRPr="00715DCE" w:rsidRDefault="0059452C" w:rsidP="0059452C">
      <w:pPr>
        <w:rPr>
          <w:i/>
        </w:rPr>
      </w:pPr>
    </w:p>
    <w:p w14:paraId="74A27738" w14:textId="77777777" w:rsidR="0059452C" w:rsidRPr="00715DCE" w:rsidRDefault="0059452C" w:rsidP="0059452C"/>
    <w:p w14:paraId="17C486D3" w14:textId="2C0F8CEA" w:rsidR="0059452C" w:rsidRPr="00715DCE" w:rsidRDefault="0059452C" w:rsidP="0059452C">
      <w:r w:rsidRPr="00715DCE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-1.5*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</m:den>
        </m:f>
      </m:oMath>
      <w:r w:rsidRPr="00715DCE"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=1.5*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 w:rsidRPr="00715DCE">
        <w:t xml:space="preserve"> according to our sample size allocation of ratio </w:t>
      </w:r>
      <w:r w:rsidR="002A5067" w:rsidRPr="00715DCE">
        <w:t>3</w:t>
      </w:r>
      <w:r w:rsidRPr="00715DCE">
        <w:t>:</w:t>
      </w:r>
      <w:r w:rsidR="002A5067" w:rsidRPr="00715DCE">
        <w:t xml:space="preserve">2 </w:t>
      </w:r>
      <w:r w:rsidRPr="00715DCE">
        <w:t>between the active arm and the placebo arm.</w:t>
      </w:r>
    </w:p>
    <w:p w14:paraId="6974FA48" w14:textId="77777777" w:rsidR="0059452C" w:rsidRPr="00715DCE" w:rsidRDefault="0059452C" w:rsidP="0059452C"/>
    <w:p w14:paraId="47B28DBF" w14:textId="77777777" w:rsidR="0059452C" w:rsidRPr="00715DCE" w:rsidRDefault="0059452C" w:rsidP="0059452C">
      <w:r w:rsidRPr="00715DCE">
        <w:lastRenderedPageBreak/>
        <w:t>So, the probability of consistency is</w:t>
      </w:r>
    </w:p>
    <w:p w14:paraId="27F4C050" w14:textId="08EC0D3E" w:rsidR="0059452C" w:rsidRPr="00715DCE" w:rsidRDefault="00141480" w:rsidP="0059452C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&gt;0|D&gt;0)</m:t>
              </m:r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-1.5*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&gt;0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D&gt;0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-1.5*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&gt;0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D&gt;0</m:t>
              </m:r>
            </m:e>
          </m:d>
        </m:oMath>
      </m:oMathPara>
    </w:p>
    <w:p w14:paraId="7382946D" w14:textId="77777777" w:rsidR="0059452C" w:rsidRPr="00715DCE" w:rsidRDefault="0059452C" w:rsidP="0059452C"/>
    <w:p w14:paraId="738511DB" w14:textId="77777777" w:rsidR="0059452C" w:rsidRPr="00715DCE" w:rsidRDefault="0059452C" w:rsidP="0059452C">
      <w:r w:rsidRPr="00715DCE">
        <w:t xml:space="preserve">We assume the response rates are the same across all 2 regions.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15DCE">
        <w:t xml:space="preserve"> as the response rate for the active arm,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15DCE">
        <w:t xml:space="preserve"> as the response rate for the placebo arm. Then</w:t>
      </w:r>
    </w:p>
    <w:p w14:paraId="530AECED" w14:textId="77777777" w:rsidR="0059452C" w:rsidRPr="00715DCE" w:rsidRDefault="0059452C" w:rsidP="0059452C"/>
    <w:p w14:paraId="65302F5D" w14:textId="77777777" w:rsidR="0059452C" w:rsidRPr="00715DCE" w:rsidRDefault="00141480" w:rsidP="005945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~Binomial(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95F8E0" w14:textId="77777777" w:rsidR="0059452C" w:rsidRPr="00715DCE" w:rsidRDefault="0059452C" w:rsidP="0059452C"/>
    <w:p w14:paraId="0879670B" w14:textId="7B515F9A" w:rsidR="0059452C" w:rsidRPr="00715DCE" w:rsidRDefault="0059452C" w:rsidP="0059452C">
      <w:r w:rsidRPr="00715DCE">
        <w:t xml:space="preserve">For each region </w:t>
      </w:r>
      <m:oMath>
        <m:r>
          <w:rPr>
            <w:rFonts w:ascii="Cambria Math" w:hAnsi="Cambria Math"/>
          </w:rPr>
          <m:t>i</m:t>
        </m:r>
      </m:oMath>
      <w:r w:rsidRPr="00715DCE">
        <w:t xml:space="preserve">, by summing over the probability of all cases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-1.5*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&gt;0</m:t>
        </m:r>
      </m:oMath>
      <w:r w:rsidRPr="00715DCE">
        <w:t xml:space="preserve">, we could derive the probability of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-1.5*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&gt;0|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&gt;0)</m:t>
        </m:r>
      </m:oMath>
      <w:r w:rsidRPr="00715DCE">
        <w:t xml:space="preserve">. Probability of consistency is calculated by multiplying </w:t>
      </w:r>
      <w:del w:id="24" w:author="Catherine Jia" w:date="2020-05-11T18:00:00Z">
        <w:r w:rsidRPr="00715DCE" w:rsidDel="007057B8">
          <w:delText>all three such</w:delText>
        </w:r>
      </w:del>
      <w:ins w:id="25" w:author="Catherine Jia" w:date="2020-05-11T18:00:00Z">
        <w:r w:rsidR="007057B8">
          <w:t>the</w:t>
        </w:r>
      </w:ins>
      <w:r w:rsidRPr="00715DCE">
        <w:t xml:space="preserve"> probabilities</w:t>
      </w:r>
      <w:ins w:id="26" w:author="Catherine Jia" w:date="2020-05-11T18:00:00Z">
        <w:r w:rsidR="007057B8">
          <w:t xml:space="preserve"> of </w:t>
        </w:r>
      </w:ins>
      <w:ins w:id="27" w:author="Catherine Jia" w:date="2020-05-11T18:18:00Z">
        <w:r w:rsidR="00141480">
          <w:t>all</w:t>
        </w:r>
      </w:ins>
      <w:bookmarkStart w:id="28" w:name="_GoBack"/>
      <w:bookmarkEnd w:id="28"/>
      <w:ins w:id="29" w:author="Catherine Jia" w:date="2020-05-11T18:00:00Z">
        <w:r w:rsidR="007057B8">
          <w:t xml:space="preserve"> regions</w:t>
        </w:r>
      </w:ins>
      <w:r w:rsidRPr="00715DCE">
        <w:t xml:space="preserve"> together.</w:t>
      </w:r>
    </w:p>
    <w:p w14:paraId="3472D748" w14:textId="77777777" w:rsidR="0059452C" w:rsidRPr="00715DCE" w:rsidRDefault="0059452C" w:rsidP="0059452C"/>
    <w:p w14:paraId="34B9A72B" w14:textId="397BBF7D" w:rsidR="0059452C" w:rsidRPr="00715DCE" w:rsidRDefault="0059452C" w:rsidP="004D1179">
      <w:pPr>
        <w:pStyle w:val="ListParagraph"/>
        <w:contextualSpacing/>
      </w:pPr>
      <w:r w:rsidRPr="00715DCE"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=0.22</m:t>
        </m:r>
      </m:oMath>
      <w:r w:rsidR="00024FB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=0.12</m:t>
        </m:r>
      </m:oMath>
    </w:p>
    <w:p w14:paraId="514EF76F" w14:textId="2667A70F" w:rsidR="0059452C" w:rsidRPr="00715DCE" w:rsidRDefault="00141480" w:rsidP="0059452C">
      <w:pPr>
        <w:pStyle w:val="ListParagraph"/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-1.5*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&gt;0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=0.22,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=0.12,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=1</m:t>
              </m:r>
              <m:r>
                <w:ins w:id="30" w:author="Catherine Jia" w:date="2020-05-11T18:00:00Z">
                  <w:rPr>
                    <w:rFonts w:ascii="Cambria Math" w:hAnsi="Cambria Math"/>
                    <w:sz w:val="21"/>
                    <w:szCs w:val="21"/>
                  </w:rPr>
                  <m:t>0</m:t>
                </w:ins>
              </m:r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  <m:r>
                <w:del w:id="31" w:author="Catherine Jia" w:date="2020-05-11T18:01:00Z">
                  <w:rPr>
                    <w:rFonts w:ascii="Cambria Math" w:hAnsi="Cambria Math"/>
                    <w:sz w:val="21"/>
                    <w:szCs w:val="21"/>
                  </w:rPr>
                  <m:t>0</m:t>
                </w:del>
              </m:r>
            </m:e>
          </m:d>
          <m:r>
            <w:rPr>
              <w:rFonts w:ascii="Cambria Math" w:hAnsi="Cambria Math"/>
            </w:rPr>
            <m:t>=0.9</m:t>
          </m:r>
          <m:r>
            <w:del w:id="32" w:author="Catherine Jia" w:date="2020-05-11T18:01:00Z">
              <w:rPr>
                <w:rFonts w:ascii="Cambria Math" w:hAnsi="Cambria Math"/>
              </w:rPr>
              <m:t>219</m:t>
            </w:del>
          </m:r>
          <m:r>
            <w:ins w:id="33" w:author="Catherine Jia" w:date="2020-05-11T18:01:00Z">
              <w:rPr>
                <w:rFonts w:ascii="Cambria Math" w:hAnsi="Cambria Math"/>
              </w:rPr>
              <m:t>003</m:t>
            </w:ins>
          </m:r>
        </m:oMath>
      </m:oMathPara>
    </w:p>
    <w:p w14:paraId="73664E8A" w14:textId="5B6DFD45" w:rsidR="0059452C" w:rsidRDefault="0059452C" w:rsidP="0059452C"/>
    <w:p w14:paraId="259A1842" w14:textId="09972679" w:rsidR="00024FB7" w:rsidRDefault="00024FB7" w:rsidP="00024FB7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the total sample size in Japan</w:t>
      </w:r>
    </w:p>
    <w:p w14:paraId="6F1BCCF1" w14:textId="77777777" w:rsidR="00024FB7" w:rsidRPr="00024FB7" w:rsidRDefault="00024FB7" w:rsidP="00024FB7">
      <w:pPr>
        <w:jc w:val="center"/>
        <w:rPr>
          <w:b/>
        </w:rPr>
      </w:pPr>
    </w:p>
    <w:p w14:paraId="36DFEED5" w14:textId="454172BE" w:rsidR="0059452C" w:rsidRPr="00715DCE" w:rsidRDefault="0059452C" w:rsidP="0059452C">
      <w:r w:rsidRPr="00715DCE">
        <w:t xml:space="preserve">Using the same approach, it is shown that when </w:t>
      </w:r>
      <w:r w:rsidR="008B7B54" w:rsidRPr="00715DCE">
        <w:t>48</w:t>
      </w:r>
      <w:r w:rsidRPr="00715DCE">
        <w:t xml:space="preserve"> Japan subjects are enrolled, the probability of consistency for the primary efficacy endpoint will be &gt;80%.</w:t>
      </w:r>
    </w:p>
    <w:p w14:paraId="47DA2E08" w14:textId="77777777" w:rsidR="0059452C" w:rsidRPr="00715DCE" w:rsidRDefault="0059452C" w:rsidP="0059452C"/>
    <w:p w14:paraId="1824BBC8" w14:textId="3B404967" w:rsidR="0059452C" w:rsidRPr="00715DCE" w:rsidDel="007057B8" w:rsidRDefault="00C06C61" w:rsidP="0059452C">
      <w:pPr>
        <w:rPr>
          <w:del w:id="34" w:author="Catherine Jia" w:date="2020-05-11T18:01:00Z"/>
          <w:b/>
        </w:rPr>
      </w:pPr>
      <w:del w:id="35" w:author="Catherine Jia" w:date="2020-05-11T18:01:00Z">
        <w:r w:rsidRPr="00715DCE" w:rsidDel="007057B8">
          <w:rPr>
            <w:b/>
          </w:rPr>
          <w:delText>C</w:delText>
        </w:r>
        <w:r w:rsidR="0059452C" w:rsidRPr="00715DCE" w:rsidDel="007057B8">
          <w:rPr>
            <w:b/>
          </w:rPr>
          <w:delText>linical efficacy endpoint:</w:delText>
        </w:r>
      </w:del>
    </w:p>
    <w:p w14:paraId="54449716" w14:textId="2C4CB4EF" w:rsidR="0059452C" w:rsidRPr="00715DCE" w:rsidDel="007057B8" w:rsidRDefault="0059452C" w:rsidP="0059452C">
      <w:pPr>
        <w:rPr>
          <w:del w:id="36" w:author="Catherine Jia" w:date="2020-05-11T18:01:00Z"/>
        </w:rPr>
      </w:pPr>
    </w:p>
    <w:p w14:paraId="21FB10BD" w14:textId="2FF4A49C" w:rsidR="00263205" w:rsidRPr="00715DCE" w:rsidDel="007057B8" w:rsidRDefault="0059452C" w:rsidP="00E60383">
      <w:pPr>
        <w:spacing w:after="240"/>
        <w:rPr>
          <w:del w:id="37" w:author="Catherine Jia" w:date="2020-05-11T18:01:00Z"/>
        </w:rPr>
      </w:pPr>
      <w:del w:id="38" w:author="Catherine Jia" w:date="2020-05-11T18:01:00Z"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The clinical efficacy endpoint for </w:delText>
        </w:r>
        <w:r w:rsidRPr="00715DCE" w:rsidDel="007057B8">
          <w:delText>Study GS-US-</w:delText>
        </w:r>
        <w:r w:rsidR="00260FCC" w:rsidRPr="00715DCE" w:rsidDel="007057B8">
          <w:delText>454-4646</w:delText>
        </w:r>
        <w:r w:rsidRPr="00715DCE" w:rsidDel="007057B8">
          <w:delText xml:space="preserve"> is the event free survival (EFS) at </w:delText>
        </w:r>
        <w:r w:rsidR="00035D29" w:rsidRPr="00715DCE" w:rsidDel="007057B8">
          <w:delText>the end of the study</w:delText>
        </w:r>
        <w:r w:rsidRPr="00715DCE" w:rsidDel="007057B8">
          <w:delText xml:space="preserve">. </w:delText>
        </w:r>
        <w:r w:rsidR="00263205" w:rsidRPr="00715DCE" w:rsidDel="007057B8">
          <w:delText>Assuming the clinical event rate in the placebo group at year 5 is 30% (EFS rate 70%), CILO/FIR is expected to improve the EFS rate to 75.2% (hazard ratio [HR] of 0.80). To obtain the required 691 clinical events, a total of 2500 subjects (n = 1500 CILO/FIR, n = 1000 placebo, ratio 3:2) will be enrolled and followed for up to approximately 7 years (including an accrual period of 2 years), with a dropout rate of 20% for both treatment groups.</w:delText>
        </w:r>
      </w:del>
    </w:p>
    <w:p w14:paraId="4BBE1E79" w14:textId="3B2A5478" w:rsidR="0059452C" w:rsidRPr="00715DCE" w:rsidDel="007057B8" w:rsidRDefault="0059452C" w:rsidP="0059452C">
      <w:pPr>
        <w:spacing w:after="240"/>
        <w:rPr>
          <w:del w:id="39" w:author="Catherine Jia" w:date="2020-05-11T18:01:00Z"/>
          <w:rFonts w:eastAsiaTheme="minorEastAsia"/>
          <w:color w:val="000000" w:themeColor="text1"/>
          <w:lang w:eastAsia="ja-JP"/>
        </w:rPr>
      </w:pPr>
      <w:del w:id="40" w:author="Catherine Jia" w:date="2020-05-11T18:01:00Z"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Using Method 2, let </w:delText>
        </w: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lang w:eastAsia="ja-JP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l-GR" w:eastAsia="ja-JP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eastAsia="ja-JP"/>
            </w:rPr>
            <m:t>log⁡(HR)</m:t>
          </m:r>
        </m:oMath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 be the treatment effect between </w:delText>
        </w:r>
        <w:r w:rsidR="00BC32A3" w:rsidRPr="00715DCE" w:rsidDel="007057B8">
          <w:rPr>
            <w:rFonts w:eastAsiaTheme="minorEastAsia"/>
            <w:color w:val="000000" w:themeColor="text1"/>
            <w:lang w:eastAsia="ja-JP"/>
          </w:rPr>
          <w:delText>CILO/FIR</w:delText>
        </w:r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 </w:delText>
        </w:r>
        <w:r w:rsidR="00BC32A3" w:rsidRPr="00715DCE" w:rsidDel="007057B8">
          <w:rPr>
            <w:rFonts w:eastAsiaTheme="minorEastAsia"/>
            <w:color w:val="000000" w:themeColor="text1"/>
            <w:lang w:eastAsia="ja-JP"/>
          </w:rPr>
          <w:delText xml:space="preserve">group </w:delText>
        </w:r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and the placebo </w:delText>
        </w:r>
        <w:r w:rsidR="00BC32A3" w:rsidRPr="00715DCE" w:rsidDel="007057B8">
          <w:rPr>
            <w:rFonts w:eastAsiaTheme="minorEastAsia"/>
            <w:color w:val="000000" w:themeColor="text1"/>
            <w:lang w:eastAsia="ja-JP"/>
          </w:rPr>
          <w:delText>group</w:delText>
        </w:r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, the probability of consistency for the clinical efficacy endpoint is </w:delText>
        </w:r>
      </w:del>
    </w:p>
    <w:p w14:paraId="57A3E850" w14:textId="0D781BA3" w:rsidR="0059452C" w:rsidRPr="00715DCE" w:rsidDel="007057B8" w:rsidRDefault="0059452C" w:rsidP="0059452C">
      <w:pPr>
        <w:spacing w:after="240"/>
        <w:rPr>
          <w:del w:id="41" w:author="Catherine Jia" w:date="2020-05-11T18:01:00Z"/>
          <w:rFonts w:eastAsiaTheme="minorEastAsia"/>
          <w:color w:val="000000" w:themeColor="text1"/>
          <w:lang w:val="it-IT" w:eastAsia="ja-JP"/>
        </w:rPr>
      </w:pPr>
      <m:oMathPara>
        <m:oMathParaPr>
          <m:jc m:val="centerGroup"/>
        </m:oMathParaPr>
        <m:oMath>
          <m:r>
            <w:del w:id="42" w:author="Catherine Jia" w:date="2020-05-11T18:01:00Z">
              <m:rPr>
                <m:nor/>
              </m:rPr>
              <w:rPr>
                <w:rFonts w:ascii="Cambria Math" w:eastAsiaTheme="minorEastAsia" w:hAnsi="Cambria Math"/>
                <w:iCs/>
                <w:color w:val="000000" w:themeColor="text1"/>
                <w:lang w:val="it-IT" w:eastAsia="ja-JP"/>
              </w:rPr>
              <m:t>Assurance Probability</m:t>
            </w:del>
          </m:r>
          <m:r>
            <w:del w:id="43" w:author="Catherine Jia" w:date="2020-05-11T18:01:00Z">
              <w:rPr>
                <w:rFonts w:ascii="Cambria Math" w:eastAsiaTheme="minorEastAsia" w:hAnsi="Cambria Math"/>
                <w:color w:val="000000" w:themeColor="text1"/>
                <w:lang w:val="it-IT" w:eastAsia="ja-JP"/>
              </w:rPr>
              <m:t>=</m:t>
            </w:del>
          </m:r>
          <m:nary>
            <m:naryPr>
              <m:chr m:val="∏"/>
              <m:limLoc m:val="undOvr"/>
              <m:ctrlPr>
                <w:del w:id="44" w:author="Catherine Jia" w:date="2020-05-11T18:01:00Z"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it-IT" w:eastAsia="ja-JP"/>
                  </w:rPr>
                </w:del>
              </m:ctrlPr>
            </m:naryPr>
            <m:sub>
              <m:r>
                <w:del w:id="45" w:author="Catherine Jia" w:date="2020-05-11T18:01:00Z"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it-IT" w:eastAsia="ja-JP"/>
                  </w:rPr>
                  <m:t>i=1</m:t>
                </w:del>
              </m:r>
            </m:sub>
            <m:sup>
              <m:r>
                <w:del w:id="46" w:author="Catherine Jia" w:date="2020-05-11T18:01:00Z"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lang w:val="it-IT" w:eastAsia="ja-JP"/>
                  </w:rPr>
                  <m:t>2</m:t>
                </w:del>
              </m:r>
            </m:sup>
            <m:e>
              <m:func>
                <m:funcPr>
                  <m:ctrlPr>
                    <w:del w:id="47" w:author="Catherine Jia" w:date="2020-05-11T18:01:00Z"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it-IT" w:eastAsia="ja-JP"/>
                      </w:rPr>
                    </w:del>
                  </m:ctrlPr>
                </m:funcPr>
                <m:fName>
                  <m:r>
                    <w:del w:id="48" w:author="Catherine Jia" w:date="2020-05-11T18:01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lang w:val="it-IT" w:eastAsia="ja-JP"/>
                      </w:rPr>
                      <m:t>Pr</m:t>
                    </w:del>
                  </m:r>
                </m:fName>
                <m:e>
                  <m:d>
                    <m:dPr>
                      <m:ctrlPr>
                        <w:del w:id="49" w:author="Catherine Jia" w:date="2020-05-11T18:01:00Z"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it-IT" w:eastAsia="ja-JP"/>
                          </w:rPr>
                        </w:del>
                      </m:ctrlPr>
                    </m:dPr>
                    <m:e>
                      <m:sSub>
                        <m:sSubPr>
                          <m:ctrlPr>
                            <w:del w:id="50" w:author="Catherine Jia" w:date="2020-05-11T18:01:00Z"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it-IT" w:eastAsia="ja-JP"/>
                              </w:rPr>
                            </w:del>
                          </m:ctrlPr>
                        </m:sSubPr>
                        <m:e>
                          <m:acc>
                            <m:accPr>
                              <m:ctrlPr>
                                <w:del w:id="51" w:author="Catherine Jia" w:date="2020-05-11T18:01:00Z"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lang w:val="it-IT" w:eastAsia="ja-JP"/>
                                  </w:rPr>
                                </w:del>
                              </m:ctrlPr>
                            </m:accPr>
                            <m:e>
                              <m:r>
                                <w:del w:id="52" w:author="Catherine Jia" w:date="2020-05-11T18:01:00Z"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it-IT" w:eastAsia="ja-JP"/>
                                  </w:rPr>
                                  <m:t>δ</m:t>
                                </w:del>
                              </m:r>
                            </m:e>
                          </m:acc>
                        </m:e>
                        <m:sub>
                          <m:r>
                            <w:del w:id="53" w:author="Catherine Jia" w:date="2020-05-11T18:01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it-IT" w:eastAsia="ja-JP"/>
                              </w:rPr>
                              <m:t>i</m:t>
                            </w:del>
                          </m:r>
                        </m:sub>
                      </m:sSub>
                      <m:r>
                        <w:del w:id="54" w:author="Catherine Jia" w:date="2020-05-11T18:01:00Z"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it-IT" w:eastAsia="ja-JP"/>
                          </w:rPr>
                          <m:t>&lt;0</m:t>
                        </w:del>
                      </m:r>
                    </m:e>
                    <m:e>
                      <m:sSub>
                        <m:sSubPr>
                          <m:ctrlPr>
                            <w:del w:id="55" w:author="Catherine Jia" w:date="2020-05-11T18:01:00Z"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it-IT" w:eastAsia="ja-JP"/>
                              </w:rPr>
                            </w:del>
                          </m:ctrlPr>
                        </m:sSubPr>
                        <m:e>
                          <m:r>
                            <w:del w:id="56" w:author="Catherine Jia" w:date="2020-05-11T18:01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it-IT" w:eastAsia="ja-JP"/>
                              </w:rPr>
                              <m:t>λ</m:t>
                            </w:del>
                          </m:r>
                        </m:e>
                        <m:sub>
                          <m:r>
                            <w:del w:id="57" w:author="Catherine Jia" w:date="2020-05-11T18:01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it-IT" w:eastAsia="ja-JP"/>
                              </w:rPr>
                              <m:t>ci</m:t>
                            </w:del>
                          </m:r>
                        </m:sub>
                      </m:sSub>
                      <m:r>
                        <w:del w:id="58" w:author="Catherine Jia" w:date="2020-05-11T18:01:00Z"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it-IT" w:eastAsia="ja-JP"/>
                          </w:rPr>
                          <m:t>,</m:t>
                        </w:del>
                      </m:r>
                      <m:sSub>
                        <m:sSubPr>
                          <m:ctrlPr>
                            <w:del w:id="59" w:author="Catherine Jia" w:date="2020-05-11T18:01:00Z"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it-IT" w:eastAsia="ja-JP"/>
                              </w:rPr>
                            </w:del>
                          </m:ctrlPr>
                        </m:sSubPr>
                        <m:e>
                          <m:r>
                            <w:del w:id="60" w:author="Catherine Jia" w:date="2020-05-11T18:01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it-IT" w:eastAsia="ja-JP"/>
                              </w:rPr>
                              <m:t>λ</m:t>
                            </w:del>
                          </m:r>
                        </m:e>
                        <m:sub>
                          <m:r>
                            <w:del w:id="61" w:author="Catherine Jia" w:date="2020-05-11T18:01:00Z"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it-IT" w:eastAsia="ja-JP"/>
                              </w:rPr>
                              <m:t>ti</m:t>
                            </w:del>
                          </m:r>
                        </m:sub>
                      </m:sSub>
                    </m:e>
                  </m:d>
                </m:e>
              </m:func>
            </m:e>
          </m:nary>
          <m:r>
            <w:del w:id="62" w:author="Catherine Jia" w:date="2020-05-11T18:01:00Z"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lang w:val="it-IT" w:eastAsia="ja-JP"/>
              </w:rPr>
              <m:t> </m:t>
            </w:del>
          </m:r>
        </m:oMath>
      </m:oMathPara>
    </w:p>
    <w:p w14:paraId="46143588" w14:textId="1AAC4757" w:rsidR="0059452C" w:rsidRPr="00715DCE" w:rsidDel="007057B8" w:rsidRDefault="0059452C" w:rsidP="0059452C">
      <w:pPr>
        <w:spacing w:after="240"/>
        <w:rPr>
          <w:del w:id="63" w:author="Catherine Jia" w:date="2020-05-11T18:01:00Z"/>
          <w:rFonts w:eastAsiaTheme="minorEastAsia"/>
          <w:color w:val="000000" w:themeColor="text1"/>
          <w:lang w:eastAsia="ja-JP"/>
        </w:rPr>
      </w:pPr>
      <w:del w:id="64" w:author="Catherine Jia" w:date="2020-05-11T18:01:00Z">
        <w:r w:rsidRPr="00715DCE" w:rsidDel="007057B8">
          <w:rPr>
            <w:rFonts w:eastAsiaTheme="minorEastAsia"/>
            <w:color w:val="000000" w:themeColor="text1"/>
            <w:lang w:val="it-IT" w:eastAsia="ja-JP"/>
          </w:rPr>
          <w:delText>where</w:delText>
        </w:r>
        <m:oMath>
          <m:r>
            <w:rPr>
              <w:rFonts w:ascii="Cambria Math" w:hAnsi="Cambria Math"/>
            </w:rPr>
            <m:t xml:space="preserve"> i=1,2  </m:t>
          </m:r>
        </m:oMath>
        <w:r w:rsidRPr="00715DCE" w:rsidDel="007057B8">
          <w:rPr>
            <w:rFonts w:eastAsiaTheme="minorEastAsia"/>
          </w:rPr>
          <w:delText xml:space="preserve">denotes the two regions, Japan and ROW,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it-IT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it-IT" w:eastAsia="ja-JP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it-IT" w:eastAsia="ja-JP"/>
                </w:rPr>
                <m:t>ci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it-IT" w:eastAsia="ja-JP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val="it-IT"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it-IT" w:eastAsia="ja-JP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val="it-IT" w:eastAsia="ja-JP"/>
                </w:rPr>
                <m:t>ti</m:t>
              </m:r>
            </m:sub>
          </m:sSub>
        </m:oMath>
        <w:r w:rsidRPr="00715DCE" w:rsidDel="007057B8">
          <w:rPr>
            <w:rFonts w:eastAsiaTheme="minorEastAsia"/>
            <w:iCs/>
            <w:color w:val="000000" w:themeColor="text1"/>
            <w:lang w:val="it-IT" w:eastAsia="ja-JP"/>
          </w:rPr>
          <w:delText xml:space="preserve"> denote the hazard rate in the placebo arm and the SEL arm in region </w:delText>
        </w:r>
        <w:r w:rsidRPr="00715DCE" w:rsidDel="007057B8">
          <w:rPr>
            <w:rFonts w:eastAsiaTheme="minorEastAsia"/>
            <w:i/>
            <w:iCs/>
            <w:color w:val="000000" w:themeColor="text1"/>
            <w:lang w:val="it-IT" w:eastAsia="ja-JP"/>
          </w:rPr>
          <w:delText>i</w:delText>
        </w:r>
        <w:r w:rsidRPr="00715DCE" w:rsidDel="007057B8">
          <w:rPr>
            <w:rFonts w:eastAsiaTheme="minorEastAsia"/>
            <w:iCs/>
            <w:color w:val="000000" w:themeColor="text1"/>
            <w:lang w:val="it-IT" w:eastAsia="ja-JP"/>
          </w:rPr>
          <w:delText xml:space="preserve">. </w:delText>
        </w:r>
      </w:del>
    </w:p>
    <w:p w14:paraId="10566E89" w14:textId="022265A1" w:rsidR="0059452C" w:rsidRPr="00715DCE" w:rsidDel="007057B8" w:rsidRDefault="0059452C" w:rsidP="0059452C">
      <w:pPr>
        <w:spacing w:after="240"/>
        <w:rPr>
          <w:del w:id="65" w:author="Catherine Jia" w:date="2020-05-11T18:01:00Z"/>
          <w:rFonts w:eastAsiaTheme="minorEastAsia"/>
          <w:i/>
          <w:iCs/>
          <w:color w:val="000000" w:themeColor="text1"/>
          <w:lang w:eastAsia="ja-JP"/>
        </w:rPr>
      </w:pPr>
      <w:del w:id="66" w:author="Catherine Jia" w:date="2020-05-11T18:01:00Z">
        <w:r w:rsidRPr="00715DCE" w:rsidDel="007057B8">
          <w:rPr>
            <w:rFonts w:eastAsiaTheme="minorEastAsia"/>
            <w:color w:val="000000" w:themeColor="text1"/>
            <w:lang w:eastAsia="ja-JP"/>
          </w:rPr>
          <w:delText xml:space="preserve">Under the normal approximation,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eastAsia="ja-JP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it-IT" w:eastAsia="ja-JP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it-IT" w:eastAsia="ja-JP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eastAsia="ja-JP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eastAsia="ja-JP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eastAsia="ja-JP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eastAsia="ja-JP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eastAsia="ja-JP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eastAsia="ja-JP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eastAsia="ja-JP"/>
                            </w:rPr>
                            <m:t>ci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eastAsia="ja-JP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eastAsia="ja-JP"/>
                            </w:rPr>
                            <m:t>ti</m:t>
                          </m:r>
                        </m:sub>
                      </m:sSub>
                    </m:den>
                  </m:f>
                </m:den>
              </m:f>
            </m:e>
          </m:d>
        </m:oMath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, where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ci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eastAsia="ja-JP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iCs/>
              <w:color w:val="000000" w:themeColor="text1"/>
              <w:lang w:eastAsia="ja-JP"/>
            </w:rPr>
            <m:t>and</m:t>
          </m:r>
          <m:r>
            <w:rPr>
              <w:rFonts w:ascii="Cambria Math" w:eastAsiaTheme="minorEastAsia" w:hAnsi="Cambria Math"/>
              <w:color w:val="000000" w:themeColor="text1"/>
              <w:lang w:eastAsia="ja-JP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ti</m:t>
              </m:r>
            </m:sub>
          </m:sSub>
        </m:oMath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are the number of events in the placebo </w:delText>
        </w:r>
        <w:r w:rsidR="00BC32A3" w:rsidRPr="00715DCE" w:rsidDel="007057B8">
          <w:rPr>
            <w:rFonts w:eastAsiaTheme="minorEastAsia"/>
            <w:iCs/>
            <w:color w:val="000000" w:themeColor="text1"/>
            <w:lang w:eastAsia="ja-JP"/>
          </w:rPr>
          <w:delText>group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and the </w:delText>
        </w:r>
        <w:r w:rsidR="00BC32A3" w:rsidRPr="00715DCE" w:rsidDel="007057B8">
          <w:rPr>
            <w:rFonts w:eastAsiaTheme="minorEastAsia"/>
            <w:iCs/>
            <w:color w:val="000000" w:themeColor="text1"/>
            <w:lang w:eastAsia="ja-JP"/>
          </w:rPr>
          <w:delText>CILO/FIR group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in region </w:delText>
        </w:r>
        <w:r w:rsidRPr="00715DCE" w:rsidDel="007057B8">
          <w:rPr>
            <w:rFonts w:eastAsiaTheme="minorEastAsia"/>
            <w:i/>
            <w:iCs/>
            <w:color w:val="000000" w:themeColor="text1"/>
            <w:lang w:eastAsia="ja-JP"/>
          </w:rPr>
          <w:delText>i.</w:delText>
        </w:r>
      </w:del>
    </w:p>
    <w:p w14:paraId="5EDB4639" w14:textId="13745EAA" w:rsidR="0059452C" w:rsidRPr="002E68BE" w:rsidDel="007057B8" w:rsidRDefault="0059452C" w:rsidP="0059452C">
      <w:pPr>
        <w:spacing w:after="240"/>
        <w:rPr>
          <w:del w:id="67" w:author="Catherine Jia" w:date="2020-05-11T18:01:00Z"/>
          <w:rFonts w:eastAsiaTheme="minorEastAsia"/>
          <w:color w:val="000000" w:themeColor="text1"/>
          <w:lang w:eastAsia="ja-JP"/>
        </w:rPr>
      </w:pPr>
      <w:del w:id="68" w:author="Catherine Jia" w:date="2020-05-11T18:01:00Z">
        <w:r w:rsidRPr="00715DCE" w:rsidDel="007057B8">
          <w:rPr>
            <w:rFonts w:eastAsiaTheme="minorEastAsia"/>
            <w:color w:val="000000" w:themeColor="text1"/>
            <w:lang w:eastAsia="ja-JP"/>
          </w:rPr>
          <w:lastRenderedPageBreak/>
          <w:delText xml:space="preserve">Knowing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eastAsia="ja-JP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eastAsia="ja-JP"/>
                    </w:rPr>
                    <m:t>0.8</m:t>
                  </m:r>
                </m:e>
              </m:d>
            </m:e>
          </m:func>
        </m:oMath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for all</w:delText>
        </w:r>
        <w:r w:rsidRPr="00715DCE" w:rsidDel="007057B8">
          <w:rPr>
            <w:rFonts w:eastAsiaTheme="minorEastAsia"/>
            <w:i/>
            <w:iCs/>
            <w:color w:val="000000" w:themeColor="text1"/>
            <w:lang w:eastAsia="ja-JP"/>
          </w:rPr>
          <w:delText xml:space="preserve"> i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’s, we can calculate the assurance probability for the clinical efficacy endpoint as </w:delText>
        </w:r>
        <w:r w:rsidR="008B7B54" w:rsidRPr="00715DCE" w:rsidDel="007057B8">
          <w:rPr>
            <w:rFonts w:eastAsiaTheme="minorEastAsia"/>
            <w:iCs/>
            <w:color w:val="000000" w:themeColor="text1"/>
            <w:lang w:eastAsia="ja-JP"/>
          </w:rPr>
          <w:delText>79.3</w:delText>
        </w:r>
        <w:r w:rsidR="00FF47F4" w:rsidRPr="00715DCE" w:rsidDel="007057B8">
          <w:rPr>
            <w:rFonts w:eastAsiaTheme="minorEastAsia"/>
            <w:iCs/>
            <w:color w:val="000000" w:themeColor="text1"/>
            <w:lang w:eastAsia="ja-JP"/>
          </w:rPr>
          <w:delText>2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% when number of Japan subjects is </w:delText>
        </w:r>
        <w:r w:rsidR="008B7B54" w:rsidRPr="00715DCE" w:rsidDel="007057B8">
          <w:rPr>
            <w:rFonts w:eastAsiaTheme="minorEastAsia"/>
            <w:iCs/>
            <w:color w:val="000000" w:themeColor="text1"/>
            <w:lang w:eastAsia="ja-JP"/>
          </w:rPr>
          <w:delText>200</w:delText>
        </w:r>
        <w:r w:rsidR="00BB639C"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for final analysis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>. To obtain an assurance probability of 80% or higher</w:delText>
        </w:r>
        <w:r w:rsidR="00BB639C"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for clinical efficacy endpoint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, </w:delText>
        </w:r>
        <w:r w:rsidR="00263205"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213 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Japan subjects </w:delText>
        </w:r>
        <w:r w:rsidR="00263205" w:rsidRPr="00715DCE" w:rsidDel="007057B8">
          <w:rPr>
            <w:rFonts w:eastAsiaTheme="minorEastAsia"/>
            <w:iCs/>
            <w:color w:val="000000" w:themeColor="text1"/>
            <w:lang w:eastAsia="ja-JP"/>
          </w:rPr>
          <w:delText>are</w:delText>
        </w:r>
        <w:r w:rsidRPr="00715DCE"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needed.</w:delText>
        </w:r>
        <w:r w:rsidDel="007057B8">
          <w:rPr>
            <w:rFonts w:eastAsiaTheme="minorEastAsia"/>
            <w:iCs/>
            <w:color w:val="000000" w:themeColor="text1"/>
            <w:lang w:eastAsia="ja-JP"/>
          </w:rPr>
          <w:delText xml:space="preserve"> </w:delText>
        </w:r>
      </w:del>
    </w:p>
    <w:p w14:paraId="1D21EB5A" w14:textId="77777777" w:rsidR="00A96B12" w:rsidRDefault="00A96B12"/>
    <w:sectPr w:rsidR="00A96B12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7490"/>
    <w:multiLevelType w:val="hybridMultilevel"/>
    <w:tmpl w:val="20B8A2CC"/>
    <w:lvl w:ilvl="0" w:tplc="89B8D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2765"/>
    <w:multiLevelType w:val="hybridMultilevel"/>
    <w:tmpl w:val="41E43B86"/>
    <w:lvl w:ilvl="0" w:tplc="2534925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therine Jia">
    <w15:presenceInfo w15:providerId="AD" w15:userId="S-1-5-21-790525478-854245398-839522115-183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2C"/>
    <w:rsid w:val="00003CE3"/>
    <w:rsid w:val="00016506"/>
    <w:rsid w:val="00024FB7"/>
    <w:rsid w:val="00026175"/>
    <w:rsid w:val="0003556C"/>
    <w:rsid w:val="00035D29"/>
    <w:rsid w:val="00037B3F"/>
    <w:rsid w:val="000431A8"/>
    <w:rsid w:val="00044C0F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D7B"/>
    <w:rsid w:val="0010456B"/>
    <w:rsid w:val="00126352"/>
    <w:rsid w:val="00136125"/>
    <w:rsid w:val="001362EF"/>
    <w:rsid w:val="00141480"/>
    <w:rsid w:val="00144A7A"/>
    <w:rsid w:val="00166E6A"/>
    <w:rsid w:val="00173CC6"/>
    <w:rsid w:val="00181878"/>
    <w:rsid w:val="00183A9C"/>
    <w:rsid w:val="00192294"/>
    <w:rsid w:val="00195A4D"/>
    <w:rsid w:val="001A1B2C"/>
    <w:rsid w:val="001B1095"/>
    <w:rsid w:val="001B2ABE"/>
    <w:rsid w:val="001C2185"/>
    <w:rsid w:val="001C2621"/>
    <w:rsid w:val="001C449E"/>
    <w:rsid w:val="001D1A4F"/>
    <w:rsid w:val="001D2ED8"/>
    <w:rsid w:val="001E5AE9"/>
    <w:rsid w:val="001E7959"/>
    <w:rsid w:val="00211F9E"/>
    <w:rsid w:val="00222807"/>
    <w:rsid w:val="00227EAB"/>
    <w:rsid w:val="0023373A"/>
    <w:rsid w:val="00251321"/>
    <w:rsid w:val="002533C1"/>
    <w:rsid w:val="0025431D"/>
    <w:rsid w:val="00257070"/>
    <w:rsid w:val="002579B4"/>
    <w:rsid w:val="00260FCC"/>
    <w:rsid w:val="00263205"/>
    <w:rsid w:val="00265870"/>
    <w:rsid w:val="00267D7B"/>
    <w:rsid w:val="0027100E"/>
    <w:rsid w:val="002841F3"/>
    <w:rsid w:val="002864CB"/>
    <w:rsid w:val="0029240D"/>
    <w:rsid w:val="002A4EF1"/>
    <w:rsid w:val="002A5067"/>
    <w:rsid w:val="002B02E0"/>
    <w:rsid w:val="002C192C"/>
    <w:rsid w:val="002C1AAB"/>
    <w:rsid w:val="002C53F9"/>
    <w:rsid w:val="002C6238"/>
    <w:rsid w:val="002D07C6"/>
    <w:rsid w:val="002D217F"/>
    <w:rsid w:val="002D6A9D"/>
    <w:rsid w:val="002E1FEF"/>
    <w:rsid w:val="002E279E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5884"/>
    <w:rsid w:val="00335BF8"/>
    <w:rsid w:val="0034146A"/>
    <w:rsid w:val="0034404C"/>
    <w:rsid w:val="003536D5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47CE"/>
    <w:rsid w:val="00395871"/>
    <w:rsid w:val="003A3D5A"/>
    <w:rsid w:val="003B4A00"/>
    <w:rsid w:val="003B5094"/>
    <w:rsid w:val="003B62DD"/>
    <w:rsid w:val="003C18A9"/>
    <w:rsid w:val="003C3CEE"/>
    <w:rsid w:val="003D1D52"/>
    <w:rsid w:val="003D46BF"/>
    <w:rsid w:val="003D54E2"/>
    <w:rsid w:val="003E3FF9"/>
    <w:rsid w:val="003F5B45"/>
    <w:rsid w:val="003F7DFC"/>
    <w:rsid w:val="00400320"/>
    <w:rsid w:val="00410AA4"/>
    <w:rsid w:val="004346E3"/>
    <w:rsid w:val="004461B4"/>
    <w:rsid w:val="004565DE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1C7D"/>
    <w:rsid w:val="004C60CC"/>
    <w:rsid w:val="004C6173"/>
    <w:rsid w:val="004C6D67"/>
    <w:rsid w:val="004D1179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452C"/>
    <w:rsid w:val="0059626E"/>
    <w:rsid w:val="005A14E5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6780E"/>
    <w:rsid w:val="00672C68"/>
    <w:rsid w:val="006744C1"/>
    <w:rsid w:val="00684352"/>
    <w:rsid w:val="00685FC9"/>
    <w:rsid w:val="0068794E"/>
    <w:rsid w:val="00687A17"/>
    <w:rsid w:val="00690643"/>
    <w:rsid w:val="006912DE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E1D61"/>
    <w:rsid w:val="006E4364"/>
    <w:rsid w:val="006F3C6D"/>
    <w:rsid w:val="006F4918"/>
    <w:rsid w:val="00700737"/>
    <w:rsid w:val="00703294"/>
    <w:rsid w:val="0070329B"/>
    <w:rsid w:val="00704223"/>
    <w:rsid w:val="007057B8"/>
    <w:rsid w:val="007062FB"/>
    <w:rsid w:val="007075D7"/>
    <w:rsid w:val="00712412"/>
    <w:rsid w:val="00715DCE"/>
    <w:rsid w:val="00727EE5"/>
    <w:rsid w:val="00745023"/>
    <w:rsid w:val="0075711D"/>
    <w:rsid w:val="00763A61"/>
    <w:rsid w:val="007710CE"/>
    <w:rsid w:val="00772AA4"/>
    <w:rsid w:val="00772DD7"/>
    <w:rsid w:val="0077388D"/>
    <w:rsid w:val="00776287"/>
    <w:rsid w:val="00784A13"/>
    <w:rsid w:val="00793436"/>
    <w:rsid w:val="00797E96"/>
    <w:rsid w:val="007A2ECF"/>
    <w:rsid w:val="007A3E33"/>
    <w:rsid w:val="007A778E"/>
    <w:rsid w:val="007A79BD"/>
    <w:rsid w:val="007B3CF4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2D95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A69DE"/>
    <w:rsid w:val="008B698E"/>
    <w:rsid w:val="008B7B54"/>
    <w:rsid w:val="008C07FD"/>
    <w:rsid w:val="008D1266"/>
    <w:rsid w:val="008E1D56"/>
    <w:rsid w:val="008F2468"/>
    <w:rsid w:val="00901D97"/>
    <w:rsid w:val="00902FBC"/>
    <w:rsid w:val="00906C0C"/>
    <w:rsid w:val="00916982"/>
    <w:rsid w:val="009305CE"/>
    <w:rsid w:val="00931A03"/>
    <w:rsid w:val="00931FF9"/>
    <w:rsid w:val="00941F13"/>
    <w:rsid w:val="0095504B"/>
    <w:rsid w:val="00956A70"/>
    <w:rsid w:val="009663AB"/>
    <w:rsid w:val="00967714"/>
    <w:rsid w:val="00967BB1"/>
    <w:rsid w:val="00967F76"/>
    <w:rsid w:val="00970A5E"/>
    <w:rsid w:val="0097733C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A068F9"/>
    <w:rsid w:val="00A13A0C"/>
    <w:rsid w:val="00A141DB"/>
    <w:rsid w:val="00A22A58"/>
    <w:rsid w:val="00A2469B"/>
    <w:rsid w:val="00A2709A"/>
    <w:rsid w:val="00A30894"/>
    <w:rsid w:val="00A359F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852C0"/>
    <w:rsid w:val="00BA0C64"/>
    <w:rsid w:val="00BA158F"/>
    <w:rsid w:val="00BA3C88"/>
    <w:rsid w:val="00BB3138"/>
    <w:rsid w:val="00BB59CC"/>
    <w:rsid w:val="00BB639C"/>
    <w:rsid w:val="00BC32A3"/>
    <w:rsid w:val="00BD35D1"/>
    <w:rsid w:val="00BD6A7A"/>
    <w:rsid w:val="00BF3D8C"/>
    <w:rsid w:val="00C06C61"/>
    <w:rsid w:val="00C1061F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43F6"/>
    <w:rsid w:val="00CF1E80"/>
    <w:rsid w:val="00D05545"/>
    <w:rsid w:val="00D065C6"/>
    <w:rsid w:val="00D16473"/>
    <w:rsid w:val="00D208C6"/>
    <w:rsid w:val="00D244F2"/>
    <w:rsid w:val="00D26F00"/>
    <w:rsid w:val="00D32C67"/>
    <w:rsid w:val="00D3405A"/>
    <w:rsid w:val="00D45527"/>
    <w:rsid w:val="00D527B8"/>
    <w:rsid w:val="00D54256"/>
    <w:rsid w:val="00D57BC6"/>
    <w:rsid w:val="00D65598"/>
    <w:rsid w:val="00D65E60"/>
    <w:rsid w:val="00D67197"/>
    <w:rsid w:val="00D70AB6"/>
    <w:rsid w:val="00D70F65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0A4E"/>
    <w:rsid w:val="00E3285E"/>
    <w:rsid w:val="00E33B72"/>
    <w:rsid w:val="00E46320"/>
    <w:rsid w:val="00E514E6"/>
    <w:rsid w:val="00E51659"/>
    <w:rsid w:val="00E52A75"/>
    <w:rsid w:val="00E53F04"/>
    <w:rsid w:val="00E60383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B7C1A"/>
    <w:rsid w:val="00ED5C1B"/>
    <w:rsid w:val="00ED77C8"/>
    <w:rsid w:val="00EE31EE"/>
    <w:rsid w:val="00EE4C6D"/>
    <w:rsid w:val="00EE761F"/>
    <w:rsid w:val="00EF0C68"/>
    <w:rsid w:val="00F0122C"/>
    <w:rsid w:val="00F026D6"/>
    <w:rsid w:val="00F165A6"/>
    <w:rsid w:val="00F17581"/>
    <w:rsid w:val="00F211B8"/>
    <w:rsid w:val="00F21DD1"/>
    <w:rsid w:val="00F31390"/>
    <w:rsid w:val="00F42AF2"/>
    <w:rsid w:val="00F45DE1"/>
    <w:rsid w:val="00F543EA"/>
    <w:rsid w:val="00F556C3"/>
    <w:rsid w:val="00F55A47"/>
    <w:rsid w:val="00F62366"/>
    <w:rsid w:val="00F76DD1"/>
    <w:rsid w:val="00F92AEF"/>
    <w:rsid w:val="00F95A8D"/>
    <w:rsid w:val="00FA1802"/>
    <w:rsid w:val="00FA508D"/>
    <w:rsid w:val="00FA7119"/>
    <w:rsid w:val="00FC31DF"/>
    <w:rsid w:val="00FC5A0C"/>
    <w:rsid w:val="00FC76C9"/>
    <w:rsid w:val="00FD0D3D"/>
    <w:rsid w:val="00FD648F"/>
    <w:rsid w:val="00FD739D"/>
    <w:rsid w:val="00FE2252"/>
    <w:rsid w:val="00FE698A"/>
    <w:rsid w:val="00FF47F4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A48B"/>
  <w15:docId w15:val="{3AB4C9E6-0321-45B2-B059-333026C1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52C"/>
    <w:rPr>
      <w:rFonts w:eastAsia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link w:val="Text1Char"/>
    <w:qFormat/>
    <w:rsid w:val="0059452C"/>
    <w:pPr>
      <w:spacing w:after="240"/>
    </w:pPr>
    <w:rPr>
      <w:rFonts w:eastAsia="Times New Roman"/>
      <w:color w:val="000000" w:themeColor="text1"/>
      <w:sz w:val="24"/>
      <w:lang w:eastAsia="en-US"/>
    </w:rPr>
  </w:style>
  <w:style w:type="character" w:customStyle="1" w:styleId="Text1Char">
    <w:name w:val="Text 1 Char"/>
    <w:basedOn w:val="DefaultParagraphFont"/>
    <w:link w:val="Text1"/>
    <w:locked/>
    <w:rsid w:val="0059452C"/>
    <w:rPr>
      <w:rFonts w:eastAsia="Times New Roman"/>
      <w:color w:val="000000" w:themeColor="text1"/>
      <w:sz w:val="24"/>
      <w:lang w:eastAsia="en-US"/>
    </w:rPr>
  </w:style>
  <w:style w:type="character" w:customStyle="1" w:styleId="CommentTextChar">
    <w:name w:val="Comment Text Char"/>
    <w:aliases w:val="Annotationtext Char"/>
    <w:link w:val="CommentText"/>
    <w:uiPriority w:val="99"/>
    <w:rsid w:val="0059452C"/>
  </w:style>
  <w:style w:type="paragraph" w:styleId="ListParagraph">
    <w:name w:val="List Paragraph"/>
    <w:basedOn w:val="Normal"/>
    <w:uiPriority w:val="34"/>
    <w:qFormat/>
    <w:rsid w:val="0059452C"/>
    <w:pPr>
      <w:ind w:left="720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aliases w:val="Annotationmark"/>
    <w:uiPriority w:val="99"/>
    <w:rsid w:val="0059452C"/>
    <w:rPr>
      <w:sz w:val="16"/>
      <w:szCs w:val="16"/>
    </w:rPr>
  </w:style>
  <w:style w:type="paragraph" w:styleId="CommentText">
    <w:name w:val="annotation text"/>
    <w:aliases w:val="Annotationtext"/>
    <w:basedOn w:val="Normal"/>
    <w:link w:val="CommentTextChar"/>
    <w:uiPriority w:val="99"/>
    <w:rsid w:val="0059452C"/>
    <w:rPr>
      <w:rFonts w:eastAsiaTheme="minorEastAsia"/>
      <w:sz w:val="20"/>
      <w:lang w:eastAsia="zh-CN"/>
    </w:rPr>
  </w:style>
  <w:style w:type="character" w:customStyle="1" w:styleId="CommentTextChar1">
    <w:name w:val="Comment Text Char1"/>
    <w:basedOn w:val="DefaultParagraphFont"/>
    <w:uiPriority w:val="99"/>
    <w:semiHidden/>
    <w:rsid w:val="0059452C"/>
    <w:rPr>
      <w:rFonts w:eastAsia="Times New Roman"/>
      <w:lang w:eastAsia="en-US"/>
    </w:rPr>
  </w:style>
  <w:style w:type="table" w:customStyle="1" w:styleId="TableGrid1">
    <w:name w:val="Table Grid1"/>
    <w:basedOn w:val="TableNormal"/>
    <w:next w:val="TableGrid"/>
    <w:rsid w:val="0059452C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94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2C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ynopsisText">
    <w:name w:val="Synopsis Text"/>
    <w:link w:val="SynopsisTextChar"/>
    <w:rsid w:val="00263205"/>
    <w:pPr>
      <w:spacing w:before="120" w:after="120"/>
    </w:pPr>
    <w:rPr>
      <w:rFonts w:eastAsia="Times New Roman"/>
      <w:sz w:val="24"/>
      <w:lang w:eastAsia="en-US"/>
    </w:rPr>
  </w:style>
  <w:style w:type="character" w:customStyle="1" w:styleId="SynopsisTextChar">
    <w:name w:val="Synopsis Text Char"/>
    <w:basedOn w:val="DefaultParagraphFont"/>
    <w:link w:val="SynopsisText"/>
    <w:rsid w:val="00263205"/>
    <w:rPr>
      <w:rFonts w:eastAsia="Times New Roman"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621"/>
    <w:rPr>
      <w:rFonts w:eastAsia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621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Li</dc:creator>
  <cp:lastModifiedBy>Catherine Jia</cp:lastModifiedBy>
  <cp:revision>5</cp:revision>
  <dcterms:created xsi:type="dcterms:W3CDTF">2020-05-12T00:57:00Z</dcterms:created>
  <dcterms:modified xsi:type="dcterms:W3CDTF">2020-05-12T01:18:00Z</dcterms:modified>
</cp:coreProperties>
</file>